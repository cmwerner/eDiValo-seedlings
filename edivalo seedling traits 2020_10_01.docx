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B7F7" w14:textId="77777777" w:rsidR="005820A2" w:rsidRPr="003D6D51" w:rsidRDefault="00B3214F" w:rsidP="005820A2">
      <w:pPr>
        <w:spacing w:line="480" w:lineRule="auto"/>
        <w:rPr>
          <w:rFonts w:ascii="Times New Roman" w:hAnsi="Times New Roman" w:cs="Times New Roman"/>
          <w:sz w:val="32"/>
          <w:szCs w:val="32"/>
        </w:rPr>
      </w:pPr>
      <w:r>
        <w:rPr>
          <w:rFonts w:ascii="Times New Roman" w:hAnsi="Times New Roman" w:cs="Times New Roman"/>
          <w:sz w:val="32"/>
          <w:szCs w:val="32"/>
        </w:rPr>
        <w:t>Light-mediated seedling responses to land use changes</w:t>
      </w:r>
    </w:p>
    <w:p w14:paraId="60133AF9" w14:textId="77777777" w:rsidR="005820A2" w:rsidRDefault="005820A2" w:rsidP="005820A2">
      <w:pPr>
        <w:spacing w:line="480" w:lineRule="auto"/>
        <w:rPr>
          <w:rFonts w:ascii="Times New Roman" w:hAnsi="Times New Roman" w:cs="Times New Roman"/>
          <w:color w:val="000000"/>
          <w:sz w:val="24"/>
          <w:szCs w:val="24"/>
          <w:vertAlign w:val="superscript"/>
          <w:lang w:val="en-US"/>
        </w:rPr>
      </w:pPr>
      <w:proofErr w:type="spellStart"/>
      <w:r w:rsidRPr="003A3488">
        <w:rPr>
          <w:rFonts w:ascii="Times New Roman" w:hAnsi="Times New Roman" w:cs="Times New Roman"/>
          <w:sz w:val="24"/>
          <w:szCs w:val="24"/>
          <w:lang w:val="en-US"/>
        </w:rPr>
        <w:t>Chhaya</w:t>
      </w:r>
      <w:proofErr w:type="spellEnd"/>
      <w:r w:rsidRPr="003A3488">
        <w:rPr>
          <w:rFonts w:ascii="Times New Roman" w:hAnsi="Times New Roman" w:cs="Times New Roman"/>
          <w:sz w:val="24"/>
          <w:szCs w:val="24"/>
          <w:lang w:val="en-US"/>
        </w:rPr>
        <w:t xml:space="preserve"> M. Werner</w:t>
      </w:r>
      <w:r>
        <w:rPr>
          <w:rFonts w:ascii="Times New Roman" w:hAnsi="Times New Roman" w:cs="Times New Roman"/>
          <w:sz w:val="24"/>
          <w:szCs w:val="24"/>
          <w:lang w:val="en-US"/>
        </w:rPr>
        <w:t>*</w:t>
      </w:r>
      <w:r w:rsidRPr="003A3488">
        <w:rPr>
          <w:rFonts w:ascii="Times New Roman" w:hAnsi="Times New Roman" w:cs="Times New Roman"/>
          <w:color w:val="000000"/>
          <w:sz w:val="24"/>
          <w:szCs w:val="24"/>
          <w:vertAlign w:val="superscript"/>
          <w:lang w:val="en-US"/>
        </w:rPr>
        <w:t>1,2,3,</w:t>
      </w:r>
      <w:proofErr w:type="gramStart"/>
      <w:r w:rsidRPr="003A3488">
        <w:rPr>
          <w:rFonts w:ascii="Times New Roman" w:hAnsi="Times New Roman" w:cs="Times New Roman"/>
          <w:color w:val="000000"/>
          <w:sz w:val="24"/>
          <w:szCs w:val="24"/>
          <w:vertAlign w:val="superscript"/>
          <w:lang w:val="en-US"/>
        </w:rPr>
        <w:t>4</w:t>
      </w:r>
      <w:r w:rsidRPr="003A3488">
        <w:rPr>
          <w:rFonts w:ascii="Times New Roman" w:hAnsi="Times New Roman" w:cs="Times New Roman"/>
          <w:sz w:val="24"/>
          <w:szCs w:val="24"/>
          <w:lang w:val="en-US"/>
        </w:rPr>
        <w:t xml:space="preserve"> ,</w:t>
      </w:r>
      <w:proofErr w:type="gramEnd"/>
      <w:r w:rsidRPr="003A3488">
        <w:rPr>
          <w:rFonts w:ascii="Times New Roman" w:hAnsi="Times New Roman" w:cs="Times New Roman"/>
          <w:sz w:val="24"/>
          <w:szCs w:val="24"/>
          <w:lang w:val="en-US"/>
        </w:rPr>
        <w:t xml:space="preserve"> Maria</w:t>
      </w:r>
      <w:r>
        <w:rPr>
          <w:rFonts w:ascii="Times New Roman" w:hAnsi="Times New Roman" w:cs="Times New Roman"/>
          <w:sz w:val="24"/>
          <w:szCs w:val="24"/>
          <w:lang w:val="en-US"/>
        </w:rPr>
        <w:t>-Theresa Jessen*</w:t>
      </w:r>
      <w:r>
        <w:rPr>
          <w:rFonts w:ascii="Times New Roman" w:hAnsi="Times New Roman" w:cs="Times New Roman"/>
          <w:color w:val="000000"/>
          <w:sz w:val="24"/>
          <w:szCs w:val="24"/>
          <w:vertAlign w:val="superscript"/>
          <w:lang w:val="en-US"/>
        </w:rPr>
        <w:t>1,2,5</w:t>
      </w:r>
      <w:r w:rsidRPr="003A3488">
        <w:rPr>
          <w:rFonts w:ascii="Times New Roman" w:hAnsi="Times New Roman" w:cs="Times New Roman"/>
          <w:sz w:val="24"/>
          <w:szCs w:val="24"/>
          <w:lang w:val="en-US"/>
        </w:rPr>
        <w:t xml:space="preserve"> and Anu Eskelinen</w:t>
      </w:r>
      <w:r w:rsidRPr="003A3488">
        <w:rPr>
          <w:rFonts w:ascii="Times New Roman" w:hAnsi="Times New Roman" w:cs="Times New Roman"/>
          <w:color w:val="000000"/>
          <w:sz w:val="24"/>
          <w:szCs w:val="24"/>
          <w:vertAlign w:val="superscript"/>
          <w:lang w:val="en-US"/>
        </w:rPr>
        <w:t xml:space="preserve">1,2,3 </w:t>
      </w:r>
    </w:p>
    <w:p w14:paraId="5CCA3DCB" w14:textId="77777777" w:rsidR="005820A2" w:rsidRPr="003A3488" w:rsidRDefault="005820A2" w:rsidP="005820A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*co-first authors</w:t>
      </w:r>
    </w:p>
    <w:p w14:paraId="55B17EB2" w14:textId="77777777" w:rsidR="005820A2" w:rsidRDefault="005820A2" w:rsidP="005820A2">
      <w:pPr>
        <w:widowControl w:val="0"/>
        <w:suppressLineNumbers/>
        <w:autoSpaceDE w:val="0"/>
        <w:autoSpaceDN w:val="0"/>
        <w:adjustRightInd w:val="0"/>
        <w:spacing w:line="480" w:lineRule="auto"/>
        <w:rPr>
          <w:rFonts w:ascii="Times New Roman" w:hAnsi="Times New Roman" w:cs="Times New Roman"/>
          <w:color w:val="000000" w:themeColor="text1"/>
          <w:sz w:val="24"/>
          <w:szCs w:val="24"/>
          <w:lang w:val="en-GB"/>
        </w:rPr>
      </w:pPr>
      <w:r w:rsidRPr="0089613B">
        <w:rPr>
          <w:rFonts w:ascii="Times New Roman" w:hAnsi="Times New Roman" w:cs="Times New Roman"/>
          <w:color w:val="000000"/>
          <w:sz w:val="24"/>
          <w:szCs w:val="24"/>
          <w:vertAlign w:val="superscript"/>
          <w:lang w:val="en-GB"/>
        </w:rPr>
        <w:t>1</w:t>
      </w:r>
      <w:r>
        <w:rPr>
          <w:rFonts w:ascii="Times New Roman" w:hAnsi="Times New Roman" w:cs="Times New Roman"/>
          <w:color w:val="000000" w:themeColor="text1"/>
          <w:sz w:val="24"/>
          <w:szCs w:val="24"/>
          <w:lang w:val="en-GB"/>
        </w:rPr>
        <w:t xml:space="preserve">Department of Physiological Diversity, Helmholtz </w:t>
      </w:r>
      <w:proofErr w:type="spellStart"/>
      <w:r>
        <w:rPr>
          <w:rFonts w:ascii="Times New Roman" w:hAnsi="Times New Roman" w:cs="Times New Roman"/>
          <w:color w:val="000000" w:themeColor="text1"/>
          <w:sz w:val="24"/>
          <w:szCs w:val="24"/>
          <w:lang w:val="en-GB"/>
        </w:rPr>
        <w:t>Center</w:t>
      </w:r>
      <w:proofErr w:type="spellEnd"/>
      <w:r>
        <w:rPr>
          <w:rFonts w:ascii="Times New Roman" w:hAnsi="Times New Roman" w:cs="Times New Roman"/>
          <w:color w:val="000000" w:themeColor="text1"/>
          <w:sz w:val="24"/>
          <w:szCs w:val="24"/>
          <w:lang w:val="en-GB"/>
        </w:rPr>
        <w:t xml:space="preserve"> for Environmental Research (UFZ), D-04318, Leipzig, Germany</w:t>
      </w:r>
    </w:p>
    <w:p w14:paraId="1556465D" w14:textId="77777777" w:rsidR="005820A2" w:rsidRPr="0089613B" w:rsidRDefault="005820A2" w:rsidP="005820A2">
      <w:pPr>
        <w:widowControl w:val="0"/>
        <w:suppressLineNumbers/>
        <w:autoSpaceDE w:val="0"/>
        <w:autoSpaceDN w:val="0"/>
        <w:adjustRightInd w:val="0"/>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sz w:val="24"/>
          <w:szCs w:val="24"/>
          <w:vertAlign w:val="superscript"/>
          <w:lang w:val="en-GB"/>
        </w:rPr>
        <w:t>2</w:t>
      </w:r>
      <w:r>
        <w:rPr>
          <w:rFonts w:ascii="Times New Roman" w:hAnsi="Times New Roman" w:cs="Times New Roman"/>
          <w:color w:val="000000" w:themeColor="text1"/>
          <w:sz w:val="24"/>
          <w:szCs w:val="24"/>
          <w:lang w:val="en-GB"/>
        </w:rPr>
        <w:t>German Centre for Integrative Biodiversity Research (</w:t>
      </w:r>
      <w:proofErr w:type="spellStart"/>
      <w:r>
        <w:rPr>
          <w:rFonts w:ascii="Times New Roman" w:hAnsi="Times New Roman" w:cs="Times New Roman"/>
          <w:color w:val="000000" w:themeColor="text1"/>
          <w:sz w:val="24"/>
          <w:szCs w:val="24"/>
          <w:lang w:val="en-GB"/>
        </w:rPr>
        <w:t>iDiv</w:t>
      </w:r>
      <w:proofErr w:type="spellEnd"/>
      <w:r>
        <w:rPr>
          <w:rFonts w:ascii="Times New Roman" w:hAnsi="Times New Roman" w:cs="Times New Roman"/>
          <w:color w:val="000000" w:themeColor="text1"/>
          <w:sz w:val="24"/>
          <w:szCs w:val="24"/>
          <w:lang w:val="en-GB"/>
        </w:rPr>
        <w:t>) Halle-Jena-Leipzig, D-04103, Leipzig, Germany</w:t>
      </w:r>
    </w:p>
    <w:p w14:paraId="29D60D24" w14:textId="77777777" w:rsidR="005820A2" w:rsidRPr="0089613B" w:rsidRDefault="005820A2" w:rsidP="005820A2">
      <w:pPr>
        <w:widowControl w:val="0"/>
        <w:suppressLineNumbers/>
        <w:autoSpaceDE w:val="0"/>
        <w:autoSpaceDN w:val="0"/>
        <w:adjustRightInd w:val="0"/>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sz w:val="24"/>
          <w:szCs w:val="24"/>
          <w:vertAlign w:val="superscript"/>
          <w:lang w:val="en-GB"/>
        </w:rPr>
        <w:t>3</w:t>
      </w:r>
      <w:r>
        <w:rPr>
          <w:rFonts w:ascii="Times New Roman" w:hAnsi="Times New Roman" w:cs="Times New Roman"/>
          <w:color w:val="000000" w:themeColor="text1"/>
          <w:sz w:val="24"/>
          <w:szCs w:val="24"/>
          <w:lang w:val="en-GB"/>
        </w:rPr>
        <w:t>Department of Ecology and Genetics, University of Oulu, FI-90014, Oulu, Finland</w:t>
      </w:r>
    </w:p>
    <w:p w14:paraId="13C2F021" w14:textId="77777777" w:rsidR="005820A2" w:rsidRDefault="005820A2" w:rsidP="005820A2">
      <w:pPr>
        <w:widowControl w:val="0"/>
        <w:suppressLineNumbers/>
        <w:autoSpaceDE w:val="0"/>
        <w:autoSpaceDN w:val="0"/>
        <w:adjustRightInd w:val="0"/>
        <w:spacing w:line="480" w:lineRule="auto"/>
        <w:outlineLvl w:val="0"/>
        <w:rPr>
          <w:rFonts w:ascii="Times New Roman" w:hAnsi="Times New Roman" w:cs="Times New Roman"/>
          <w:color w:val="000000" w:themeColor="text1"/>
          <w:sz w:val="24"/>
          <w:szCs w:val="24"/>
          <w:lang w:val="en-GB"/>
        </w:rPr>
      </w:pPr>
      <w:r w:rsidRPr="00C20BF1">
        <w:rPr>
          <w:rFonts w:ascii="Times New Roman" w:hAnsi="Times New Roman" w:cs="Times New Roman"/>
          <w:color w:val="000000" w:themeColor="text1"/>
          <w:sz w:val="24"/>
          <w:szCs w:val="24"/>
          <w:vertAlign w:val="superscript"/>
          <w:lang w:val="en-GB"/>
        </w:rPr>
        <w:t>4</w:t>
      </w:r>
      <w:r w:rsidRPr="00C20BF1">
        <w:rPr>
          <w:rFonts w:ascii="Times New Roman" w:hAnsi="Times New Roman" w:cs="Times New Roman"/>
          <w:color w:val="000000" w:themeColor="text1"/>
          <w:sz w:val="24"/>
          <w:szCs w:val="24"/>
          <w:lang w:val="en-GB"/>
        </w:rPr>
        <w:t>Corresponding author</w:t>
      </w:r>
      <w:r>
        <w:rPr>
          <w:rFonts w:ascii="Times New Roman" w:hAnsi="Times New Roman" w:cs="Times New Roman"/>
          <w:color w:val="000000" w:themeColor="text1"/>
          <w:sz w:val="24"/>
          <w:szCs w:val="24"/>
          <w:lang w:val="en-GB"/>
        </w:rPr>
        <w:t>, chhaya.werner@idiv.de</w:t>
      </w:r>
    </w:p>
    <w:p w14:paraId="3882D17E" w14:textId="1CD4265C" w:rsidR="005820A2" w:rsidRDefault="005820A2" w:rsidP="005820A2">
      <w:pPr>
        <w:widowControl w:val="0"/>
        <w:suppressLineNumbers/>
        <w:autoSpaceDE w:val="0"/>
        <w:autoSpaceDN w:val="0"/>
        <w:adjustRightInd w:val="0"/>
        <w:spacing w:line="480" w:lineRule="auto"/>
        <w:outlineLvl w:val="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vertAlign w:val="superscript"/>
          <w:lang w:val="en-GB"/>
        </w:rPr>
        <w:t>5</w:t>
      </w:r>
      <w:ins w:id="0" w:author="Jessen, Maria-Theresa" w:date="2020-10-01T14:22:00Z">
        <w:r w:rsidR="00ED72B9">
          <w:rPr>
            <w:rFonts w:ascii="Times New Roman" w:hAnsi="Times New Roman" w:cs="Times New Roman"/>
            <w:color w:val="000000" w:themeColor="text1"/>
            <w:sz w:val="24"/>
            <w:szCs w:val="24"/>
            <w:vertAlign w:val="superscript"/>
            <w:lang w:val="en-GB"/>
          </w:rPr>
          <w:t xml:space="preserve"> </w:t>
        </w:r>
        <w:r w:rsidR="00ED72B9" w:rsidRPr="002D3692">
          <w:rPr>
            <w:rFonts w:ascii="Times New Roman" w:hAnsi="Times New Roman" w:cs="Times New Roman"/>
            <w:sz w:val="24"/>
            <w:szCs w:val="24"/>
          </w:rPr>
          <w:t>Department of Community Ecology, Helmholtz Centre for Environmental Research - UFZ, Theodor-</w:t>
        </w:r>
        <w:proofErr w:type="spellStart"/>
        <w:r w:rsidR="00ED72B9" w:rsidRPr="002D3692">
          <w:rPr>
            <w:rFonts w:ascii="Times New Roman" w:hAnsi="Times New Roman" w:cs="Times New Roman"/>
            <w:sz w:val="24"/>
            <w:szCs w:val="24"/>
          </w:rPr>
          <w:t>Lieser</w:t>
        </w:r>
        <w:proofErr w:type="spellEnd"/>
        <w:r w:rsidR="00ED72B9" w:rsidRPr="002D3692">
          <w:rPr>
            <w:rFonts w:ascii="Times New Roman" w:hAnsi="Times New Roman" w:cs="Times New Roman"/>
            <w:sz w:val="24"/>
            <w:szCs w:val="24"/>
          </w:rPr>
          <w:t xml:space="preserve">- </w:t>
        </w:r>
        <w:proofErr w:type="spellStart"/>
        <w:r w:rsidR="00ED72B9" w:rsidRPr="002D3692">
          <w:rPr>
            <w:rFonts w:ascii="Times New Roman" w:hAnsi="Times New Roman" w:cs="Times New Roman"/>
            <w:sz w:val="24"/>
            <w:szCs w:val="24"/>
          </w:rPr>
          <w:t>Straße</w:t>
        </w:r>
        <w:proofErr w:type="spellEnd"/>
        <w:r w:rsidR="00ED72B9" w:rsidRPr="002D3692">
          <w:rPr>
            <w:rFonts w:ascii="Times New Roman" w:hAnsi="Times New Roman" w:cs="Times New Roman"/>
            <w:sz w:val="24"/>
            <w:szCs w:val="24"/>
          </w:rPr>
          <w:t xml:space="preserve"> 4, D-06120 Halle, Germany</w:t>
        </w:r>
        <w:r w:rsidR="00ED72B9" w:rsidDel="00ED72B9">
          <w:rPr>
            <w:rFonts w:ascii="Times New Roman" w:hAnsi="Times New Roman" w:cs="Times New Roman"/>
            <w:color w:val="000000" w:themeColor="text1"/>
            <w:sz w:val="24"/>
            <w:szCs w:val="24"/>
            <w:lang w:val="en-GB"/>
          </w:rPr>
          <w:t xml:space="preserve"> </w:t>
        </w:r>
      </w:ins>
      <w:del w:id="1" w:author="Jessen, Maria-Theresa" w:date="2020-10-01T14:21:00Z">
        <w:r w:rsidDel="00ED72B9">
          <w:rPr>
            <w:rFonts w:ascii="Times New Roman" w:hAnsi="Times New Roman" w:cs="Times New Roman"/>
            <w:color w:val="000000" w:themeColor="text1"/>
            <w:sz w:val="24"/>
            <w:szCs w:val="24"/>
            <w:lang w:val="en-GB"/>
          </w:rPr>
          <w:delText>University affiliation?</w:delText>
        </w:r>
      </w:del>
    </w:p>
    <w:p w14:paraId="0DABAEC3" w14:textId="77777777" w:rsidR="005820A2" w:rsidRPr="00491BD0" w:rsidRDefault="005820A2" w:rsidP="005820A2">
      <w:pPr>
        <w:widowControl w:val="0"/>
        <w:suppressLineNumbers/>
        <w:autoSpaceDE w:val="0"/>
        <w:autoSpaceDN w:val="0"/>
        <w:adjustRightInd w:val="0"/>
        <w:spacing w:line="480" w:lineRule="auto"/>
        <w:outlineLvl w:val="0"/>
        <w:rPr>
          <w:rFonts w:ascii="Times New Roman" w:hAnsi="Times New Roman" w:cs="Times New Roman"/>
          <w:color w:val="000000" w:themeColor="text1"/>
          <w:sz w:val="24"/>
          <w:szCs w:val="24"/>
          <w:lang w:val="en-GB"/>
        </w:rPr>
      </w:pPr>
    </w:p>
    <w:p w14:paraId="0E5C161B" w14:textId="77777777" w:rsidR="005820A2" w:rsidRDefault="005820A2"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b/>
          <w:bCs/>
          <w:color w:val="000000" w:themeColor="text1"/>
          <w:sz w:val="24"/>
          <w:szCs w:val="24"/>
          <w:lang w:val="en-GB"/>
        </w:rPr>
        <w:t xml:space="preserve">Author contributions: </w:t>
      </w:r>
      <w:r>
        <w:rPr>
          <w:rFonts w:ascii="Times New Roman" w:hAnsi="Times New Roman" w:cs="Times New Roman"/>
          <w:color w:val="000000" w:themeColor="text1"/>
          <w:sz w:val="24"/>
          <w:szCs w:val="24"/>
          <w:lang w:val="en-GB"/>
        </w:rPr>
        <w:t xml:space="preserve">AE designed and established the full </w:t>
      </w:r>
      <w:proofErr w:type="spellStart"/>
      <w:r>
        <w:rPr>
          <w:rFonts w:ascii="Times New Roman" w:hAnsi="Times New Roman" w:cs="Times New Roman"/>
          <w:color w:val="000000" w:themeColor="text1"/>
          <w:sz w:val="24"/>
          <w:szCs w:val="24"/>
          <w:lang w:val="en-GB"/>
        </w:rPr>
        <w:t>eDiValo</w:t>
      </w:r>
      <w:proofErr w:type="spellEnd"/>
      <w:r>
        <w:rPr>
          <w:rFonts w:ascii="Times New Roman" w:hAnsi="Times New Roman" w:cs="Times New Roman"/>
          <w:color w:val="000000" w:themeColor="text1"/>
          <w:sz w:val="24"/>
          <w:szCs w:val="24"/>
          <w:lang w:val="en-GB"/>
        </w:rPr>
        <w:t xml:space="preserve"> experiment, and CW designed the seedling trait experiment. MJ, and CW collected lab and field data and conducted the analyses. All authors contributed to the writing of the manuscript and approved the final submission.   </w:t>
      </w:r>
    </w:p>
    <w:p w14:paraId="7DC8C42D" w14:textId="77777777" w:rsidR="005820A2" w:rsidRDefault="005820A2">
      <w:pPr>
        <w:spacing w:line="24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br w:type="page"/>
      </w:r>
    </w:p>
    <w:p w14:paraId="1A1ADF4C"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lastRenderedPageBreak/>
        <w:t>Introduction</w:t>
      </w:r>
    </w:p>
    <w:p w14:paraId="13F51E49" w14:textId="681A0EAA" w:rsidR="00B3214F" w:rsidRDefault="00B3214F" w:rsidP="005820A2">
      <w:pPr>
        <w:spacing w:line="480" w:lineRule="auto"/>
        <w:rPr>
          <w:rFonts w:ascii="Times New Roman" w:hAnsi="Times New Roman" w:cs="Times New Roman"/>
          <w:color w:val="000000" w:themeColor="text1"/>
          <w:sz w:val="24"/>
          <w:szCs w:val="24"/>
          <w:lang w:val="en-GB"/>
        </w:rPr>
      </w:pPr>
    </w:p>
    <w:p w14:paraId="175FDE07" w14:textId="7E87EA57" w:rsidR="00F512B5" w:rsidRPr="002F0429" w:rsidRDefault="006339ED"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696BD3">
        <w:rPr>
          <w:rFonts w:ascii="Times New Roman" w:hAnsi="Times New Roman" w:cs="Times New Roman"/>
          <w:color w:val="000000" w:themeColor="text1"/>
          <w:sz w:val="24"/>
          <w:szCs w:val="24"/>
          <w:lang w:val="en-GB"/>
        </w:rPr>
        <w:t xml:space="preserve">Here we test the mechanisms of light limitation and species traits in seedling recruitment responses to land-use differences of grazing regime and fertilization levels. </w:t>
      </w:r>
      <w:r w:rsidR="004C535C">
        <w:rPr>
          <w:rFonts w:ascii="Times New Roman" w:hAnsi="Times New Roman" w:cs="Times New Roman"/>
          <w:color w:val="000000" w:themeColor="text1"/>
          <w:sz w:val="24"/>
          <w:szCs w:val="24"/>
          <w:lang w:val="en-GB"/>
        </w:rPr>
        <w:t xml:space="preserve">We hypothesized that light limitation would affect seedling density and richness in </w:t>
      </w:r>
      <w:proofErr w:type="spellStart"/>
      <w:r w:rsidR="004C535C">
        <w:rPr>
          <w:rFonts w:ascii="Times New Roman" w:hAnsi="Times New Roman" w:cs="Times New Roman"/>
          <w:color w:val="000000" w:themeColor="text1"/>
          <w:sz w:val="24"/>
          <w:szCs w:val="24"/>
          <w:lang w:val="en-GB"/>
        </w:rPr>
        <w:t>ungrazed</w:t>
      </w:r>
      <w:proofErr w:type="spellEnd"/>
      <w:r w:rsidR="004C535C">
        <w:rPr>
          <w:rFonts w:ascii="Times New Roman" w:hAnsi="Times New Roman" w:cs="Times New Roman"/>
          <w:color w:val="000000" w:themeColor="text1"/>
          <w:sz w:val="24"/>
          <w:szCs w:val="24"/>
          <w:lang w:val="en-GB"/>
        </w:rPr>
        <w:t xml:space="preserve"> and fertilized plots. Additionally, we hypothesized that species-specific responses to light limitation would depend on seedling traits, with fast-growing traits associated with stronger responses to light. </w:t>
      </w:r>
    </w:p>
    <w:p w14:paraId="3D97886C"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Methods</w:t>
      </w:r>
    </w:p>
    <w:p w14:paraId="79597005" w14:textId="77777777" w:rsidR="00EF08D7" w:rsidRPr="00C21A9B" w:rsidRDefault="00EF08D7" w:rsidP="005820A2">
      <w:pPr>
        <w:spacing w:line="480" w:lineRule="auto"/>
        <w:rPr>
          <w:rFonts w:ascii="Times New Roman" w:hAnsi="Times New Roman" w:cs="Times New Roman"/>
          <w:i/>
          <w:iCs/>
          <w:color w:val="000000" w:themeColor="text1"/>
          <w:sz w:val="24"/>
          <w:szCs w:val="24"/>
          <w:lang w:val="en-GB"/>
        </w:rPr>
      </w:pPr>
      <w:r w:rsidRPr="00C21A9B">
        <w:rPr>
          <w:rFonts w:ascii="Times New Roman" w:hAnsi="Times New Roman" w:cs="Times New Roman"/>
          <w:i/>
          <w:iCs/>
          <w:color w:val="000000" w:themeColor="text1"/>
          <w:sz w:val="24"/>
          <w:szCs w:val="24"/>
          <w:lang w:val="en-GB"/>
        </w:rPr>
        <w:t>Lab measurements of seedling traits</w:t>
      </w:r>
    </w:p>
    <w:p w14:paraId="772B7962" w14:textId="77777777" w:rsidR="00EF08D7" w:rsidRDefault="00EF08D7"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For seedling trait measurements, plants were grown from seed in </w:t>
      </w:r>
      <w:proofErr w:type="spellStart"/>
      <w:r>
        <w:rPr>
          <w:rFonts w:ascii="Times New Roman" w:hAnsi="Times New Roman" w:cs="Times New Roman"/>
          <w:color w:val="000000" w:themeColor="text1"/>
          <w:sz w:val="24"/>
          <w:szCs w:val="24"/>
          <w:lang w:val="en-GB"/>
        </w:rPr>
        <w:t>GrowBanks</w:t>
      </w:r>
      <w:proofErr w:type="spellEnd"/>
      <w:r>
        <w:rPr>
          <w:rFonts w:ascii="Times New Roman" w:hAnsi="Times New Roman" w:cs="Times New Roman"/>
          <w:color w:val="000000" w:themeColor="text1"/>
          <w:sz w:val="24"/>
          <w:szCs w:val="24"/>
          <w:lang w:val="en-GB"/>
        </w:rPr>
        <w:t xml:space="preserve"> growth chambers</w:t>
      </w:r>
      <w:r w:rsidR="00436ECA">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set to a </w:t>
      </w:r>
      <w:proofErr w:type="gramStart"/>
      <w:r>
        <w:rPr>
          <w:rFonts w:ascii="Times New Roman" w:hAnsi="Times New Roman" w:cs="Times New Roman"/>
          <w:color w:val="000000" w:themeColor="text1"/>
          <w:sz w:val="24"/>
          <w:szCs w:val="24"/>
          <w:lang w:val="en-GB"/>
        </w:rPr>
        <w:t>14 hour</w:t>
      </w:r>
      <w:proofErr w:type="gramEnd"/>
      <w:r>
        <w:rPr>
          <w:rFonts w:ascii="Times New Roman" w:hAnsi="Times New Roman" w:cs="Times New Roman"/>
          <w:color w:val="000000" w:themeColor="text1"/>
          <w:sz w:val="24"/>
          <w:szCs w:val="24"/>
          <w:lang w:val="en-GB"/>
        </w:rPr>
        <w:t xml:space="preserve"> day / 10 hour night cycle. Daytime parameters were 25˚C, 30% relative humidity, and 300</w:t>
      </w:r>
      <w:r w:rsidR="00436ECA">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µ</w:t>
      </w:r>
      <w:r w:rsidR="00436ECA">
        <w:rPr>
          <w:rFonts w:ascii="Times New Roman" w:hAnsi="Times New Roman" w:cs="Times New Roman"/>
          <w:color w:val="000000" w:themeColor="text1"/>
          <w:sz w:val="24"/>
          <w:szCs w:val="24"/>
          <w:lang w:val="en-GB"/>
        </w:rPr>
        <w:t xml:space="preserve">mol light; </w:t>
      </w:r>
      <w:proofErr w:type="spellStart"/>
      <w:r w:rsidR="00436ECA">
        <w:rPr>
          <w:rFonts w:ascii="Times New Roman" w:hAnsi="Times New Roman" w:cs="Times New Roman"/>
          <w:color w:val="000000" w:themeColor="text1"/>
          <w:sz w:val="24"/>
          <w:szCs w:val="24"/>
          <w:lang w:val="en-GB"/>
        </w:rPr>
        <w:t>nighttime</w:t>
      </w:r>
      <w:proofErr w:type="spellEnd"/>
      <w:r w:rsidR="00436ECA">
        <w:rPr>
          <w:rFonts w:ascii="Times New Roman" w:hAnsi="Times New Roman" w:cs="Times New Roman"/>
          <w:color w:val="000000" w:themeColor="text1"/>
          <w:sz w:val="24"/>
          <w:szCs w:val="24"/>
          <w:lang w:val="en-GB"/>
        </w:rPr>
        <w:t xml:space="preserve"> dark parameters were 18˚C and 50% relative humidity. Seedlings were grown in trays of germination cells 40 mm x 40 mm wide and 80 mm deep</w:t>
      </w:r>
      <w:r w:rsidR="0093497E">
        <w:rPr>
          <w:rFonts w:ascii="Times New Roman" w:hAnsi="Times New Roman" w:cs="Times New Roman"/>
          <w:color w:val="000000" w:themeColor="text1"/>
          <w:sz w:val="24"/>
          <w:szCs w:val="24"/>
          <w:lang w:val="en-GB"/>
        </w:rPr>
        <w:t>, filled in a 1:1 mix of potting soil and sand</w:t>
      </w:r>
      <w:r w:rsidR="00436ECA">
        <w:rPr>
          <w:rFonts w:ascii="Times New Roman" w:hAnsi="Times New Roman" w:cs="Times New Roman"/>
          <w:color w:val="000000" w:themeColor="text1"/>
          <w:sz w:val="24"/>
          <w:szCs w:val="24"/>
          <w:lang w:val="en-GB"/>
        </w:rPr>
        <w:t>.</w:t>
      </w:r>
      <w:r w:rsidR="0093497E">
        <w:rPr>
          <w:rFonts w:ascii="Times New Roman" w:hAnsi="Times New Roman" w:cs="Times New Roman"/>
          <w:color w:val="000000" w:themeColor="text1"/>
          <w:sz w:val="24"/>
          <w:szCs w:val="24"/>
          <w:lang w:val="en-GB"/>
        </w:rPr>
        <w:t xml:space="preserve"> 5-10 seeds of each species were planted at 0.5 cm depth and were thinned if necessary to 1-2 seedlings per cell. </w:t>
      </w:r>
    </w:p>
    <w:p w14:paraId="59DC9152" w14:textId="237D2708" w:rsidR="0093497E" w:rsidRPr="00EF08D7" w:rsidRDefault="00CC30E1"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580A07">
        <w:rPr>
          <w:rFonts w:ascii="Times New Roman" w:hAnsi="Times New Roman" w:cs="Times New Roman"/>
          <w:color w:val="000000" w:themeColor="text1"/>
          <w:sz w:val="24"/>
          <w:szCs w:val="24"/>
          <w:lang w:val="en-GB"/>
        </w:rPr>
        <w:t xml:space="preserve">Ten seedlings per species were harvested two weeks after germination for shoot length, biomass, </w:t>
      </w:r>
      <w:proofErr w:type="gramStart"/>
      <w:r w:rsidR="00580A07">
        <w:rPr>
          <w:rFonts w:ascii="Times New Roman" w:hAnsi="Times New Roman" w:cs="Times New Roman"/>
          <w:color w:val="000000" w:themeColor="text1"/>
          <w:sz w:val="24"/>
          <w:szCs w:val="24"/>
          <w:lang w:val="en-GB"/>
        </w:rPr>
        <w:t>C:N</w:t>
      </w:r>
      <w:proofErr w:type="gramEnd"/>
      <w:r w:rsidR="00580A07">
        <w:rPr>
          <w:rFonts w:ascii="Times New Roman" w:hAnsi="Times New Roman" w:cs="Times New Roman"/>
          <w:color w:val="000000" w:themeColor="text1"/>
          <w:sz w:val="24"/>
          <w:szCs w:val="24"/>
          <w:lang w:val="en-GB"/>
        </w:rPr>
        <w:t xml:space="preserve">, and root trait measurements. Ten separate seedlings per species were harvested for specific leaf area measurements when two real leaves were present and the third real leaf was emerging. </w:t>
      </w:r>
      <w:r w:rsidR="004B69B6">
        <w:rPr>
          <w:rFonts w:ascii="Times New Roman" w:hAnsi="Times New Roman" w:cs="Times New Roman"/>
          <w:color w:val="000000" w:themeColor="text1"/>
          <w:sz w:val="24"/>
          <w:szCs w:val="24"/>
          <w:lang w:val="en-GB"/>
        </w:rPr>
        <w:t xml:space="preserve">Trait measurements were conducted using the standard protocols outlined in Cornelissen et al </w:t>
      </w:r>
      <w:r w:rsidR="00EE6795">
        <w:rPr>
          <w:rFonts w:ascii="Times New Roman" w:hAnsi="Times New Roman" w:cs="Times New Roman"/>
          <w:color w:val="000000" w:themeColor="text1"/>
          <w:sz w:val="24"/>
          <w:szCs w:val="24"/>
          <w:lang w:val="en-GB"/>
        </w:rPr>
        <w:t>()</w:t>
      </w:r>
      <w:r w:rsidR="004B69B6">
        <w:rPr>
          <w:rFonts w:ascii="Times New Roman" w:hAnsi="Times New Roman" w:cs="Times New Roman"/>
          <w:color w:val="000000" w:themeColor="text1"/>
          <w:sz w:val="24"/>
          <w:szCs w:val="24"/>
          <w:lang w:val="en-GB"/>
        </w:rPr>
        <w:t xml:space="preserve">. </w:t>
      </w:r>
      <w:r w:rsidR="00EE6795">
        <w:rPr>
          <w:rFonts w:ascii="Times New Roman" w:hAnsi="Times New Roman" w:cs="Times New Roman"/>
          <w:color w:val="000000" w:themeColor="text1"/>
          <w:sz w:val="24"/>
          <w:szCs w:val="24"/>
          <w:lang w:val="en-GB"/>
        </w:rPr>
        <w:t xml:space="preserve">Root traits were measured using </w:t>
      </w:r>
      <w:proofErr w:type="spellStart"/>
      <w:r w:rsidR="00EE6795">
        <w:rPr>
          <w:rFonts w:ascii="Times New Roman" w:hAnsi="Times New Roman" w:cs="Times New Roman"/>
          <w:color w:val="000000" w:themeColor="text1"/>
          <w:sz w:val="24"/>
          <w:szCs w:val="24"/>
          <w:lang w:val="en-GB"/>
        </w:rPr>
        <w:t>WinRhizo</w:t>
      </w:r>
      <w:proofErr w:type="spellEnd"/>
      <w:r w:rsidR="00EE6795">
        <w:rPr>
          <w:rFonts w:ascii="Times New Roman" w:hAnsi="Times New Roman" w:cs="Times New Roman"/>
          <w:color w:val="000000" w:themeColor="text1"/>
          <w:sz w:val="24"/>
          <w:szCs w:val="24"/>
          <w:lang w:val="en-GB"/>
        </w:rPr>
        <w:t xml:space="preserve"> software ().</w:t>
      </w:r>
      <w:r w:rsidR="002C1E4D">
        <w:rPr>
          <w:rFonts w:ascii="Times New Roman" w:hAnsi="Times New Roman" w:cs="Times New Roman"/>
          <w:color w:val="000000" w:themeColor="text1"/>
          <w:sz w:val="24"/>
          <w:szCs w:val="24"/>
          <w:lang w:val="en-GB"/>
        </w:rPr>
        <w:t xml:space="preserve"> Carbon and nitrogen concentrations were measured</w:t>
      </w:r>
      <w:r w:rsidR="00C0146B">
        <w:rPr>
          <w:rFonts w:ascii="Times New Roman" w:hAnsi="Times New Roman" w:cs="Times New Roman"/>
          <w:color w:val="000000" w:themeColor="text1"/>
          <w:sz w:val="24"/>
          <w:szCs w:val="24"/>
          <w:lang w:val="en-GB"/>
        </w:rPr>
        <w:t xml:space="preserve"> using</w:t>
      </w:r>
      <w:r w:rsidR="00413630">
        <w:rPr>
          <w:rFonts w:ascii="Times New Roman" w:hAnsi="Times New Roman" w:cs="Times New Roman"/>
          <w:color w:val="000000" w:themeColor="text1"/>
          <w:sz w:val="24"/>
          <w:szCs w:val="24"/>
          <w:lang w:val="en-GB"/>
        </w:rPr>
        <w:t xml:space="preserve"> </w:t>
      </w:r>
      <w:proofErr w:type="spellStart"/>
      <w:r w:rsidR="00C0146B">
        <w:rPr>
          <w:rFonts w:ascii="Times New Roman" w:hAnsi="Times New Roman" w:cs="Times New Roman"/>
          <w:sz w:val="24"/>
          <w:szCs w:val="24"/>
        </w:rPr>
        <w:t>VarioEL</w:t>
      </w:r>
      <w:proofErr w:type="spellEnd"/>
      <w:r w:rsidR="00C0146B">
        <w:rPr>
          <w:rFonts w:ascii="Times New Roman" w:hAnsi="Times New Roman" w:cs="Times New Roman"/>
          <w:sz w:val="24"/>
          <w:szCs w:val="24"/>
        </w:rPr>
        <w:t xml:space="preserve"> CNHS analyzer (</w:t>
      </w:r>
      <w:r w:rsidR="00C0146B" w:rsidRPr="00D67051">
        <w:rPr>
          <w:rFonts w:ascii="Times New Roman" w:hAnsi="Times New Roman" w:cs="Times New Roman"/>
          <w:sz w:val="24"/>
          <w:szCs w:val="24"/>
        </w:rPr>
        <w:t xml:space="preserve">Elemental </w:t>
      </w:r>
      <w:proofErr w:type="spellStart"/>
      <w:r w:rsidR="00C0146B" w:rsidRPr="00D67051">
        <w:rPr>
          <w:rFonts w:ascii="Times New Roman" w:hAnsi="Times New Roman" w:cs="Times New Roman"/>
          <w:sz w:val="24"/>
          <w:szCs w:val="24"/>
        </w:rPr>
        <w:t>Analyse</w:t>
      </w:r>
      <w:proofErr w:type="spellEnd"/>
      <w:r w:rsidR="00C0146B" w:rsidRPr="00D67051">
        <w:rPr>
          <w:rFonts w:ascii="Times New Roman" w:hAnsi="Times New Roman" w:cs="Times New Roman"/>
          <w:sz w:val="24"/>
          <w:szCs w:val="24"/>
        </w:rPr>
        <w:t xml:space="preserve"> </w:t>
      </w:r>
      <w:proofErr w:type="spellStart"/>
      <w:r w:rsidR="00C0146B" w:rsidRPr="00D67051">
        <w:rPr>
          <w:rFonts w:ascii="Times New Roman" w:hAnsi="Times New Roman" w:cs="Times New Roman"/>
          <w:sz w:val="24"/>
          <w:szCs w:val="24"/>
        </w:rPr>
        <w:t>Systeme</w:t>
      </w:r>
      <w:proofErr w:type="spellEnd"/>
      <w:r w:rsidR="00C0146B" w:rsidRPr="00D67051">
        <w:rPr>
          <w:rFonts w:ascii="Times New Roman" w:hAnsi="Times New Roman" w:cs="Times New Roman"/>
          <w:sz w:val="24"/>
          <w:szCs w:val="24"/>
        </w:rPr>
        <w:t xml:space="preserve"> GmbH, Hanau, Germany)</w:t>
      </w:r>
      <w:r w:rsidR="00C0146B">
        <w:rPr>
          <w:rFonts w:ascii="Times New Roman" w:hAnsi="Times New Roman" w:cs="Times New Roman"/>
          <w:sz w:val="24"/>
          <w:szCs w:val="24"/>
        </w:rPr>
        <w:t>.</w:t>
      </w:r>
    </w:p>
    <w:p w14:paraId="7DBFE634" w14:textId="3F0860D8" w:rsidR="00EF08D7" w:rsidRPr="00C21A9B" w:rsidRDefault="00EF08D7" w:rsidP="005820A2">
      <w:pPr>
        <w:spacing w:line="480" w:lineRule="auto"/>
        <w:rPr>
          <w:rFonts w:ascii="Times New Roman" w:hAnsi="Times New Roman" w:cs="Times New Roman"/>
          <w:i/>
          <w:iCs/>
          <w:color w:val="000000" w:themeColor="text1"/>
          <w:sz w:val="24"/>
          <w:szCs w:val="24"/>
          <w:lang w:val="en-GB"/>
        </w:rPr>
      </w:pPr>
      <w:r w:rsidRPr="00C21A9B">
        <w:rPr>
          <w:rFonts w:ascii="Times New Roman" w:hAnsi="Times New Roman" w:cs="Times New Roman"/>
          <w:i/>
          <w:iCs/>
          <w:color w:val="000000" w:themeColor="text1"/>
          <w:sz w:val="24"/>
          <w:szCs w:val="24"/>
          <w:lang w:val="en-GB"/>
        </w:rPr>
        <w:t>Study site and field data collection</w:t>
      </w:r>
    </w:p>
    <w:p w14:paraId="51267B3A" w14:textId="134F1295" w:rsidR="00ED72B9" w:rsidRPr="00E90897" w:rsidRDefault="00ED72B9"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We collected the field data for this study </w:t>
      </w:r>
      <w:r>
        <w:rPr>
          <w:rFonts w:ascii="Times New Roman" w:hAnsi="Times New Roman" w:cs="Times New Roman"/>
          <w:color w:val="000000" w:themeColor="text1"/>
          <w:sz w:val="24"/>
          <w:szCs w:val="24"/>
          <w:lang w:val="en-GB"/>
        </w:rPr>
        <w:t xml:space="preserve">within the Global Change Experimental Facility (GCEF), in Bad </w:t>
      </w:r>
      <w:proofErr w:type="spellStart"/>
      <w:r>
        <w:rPr>
          <w:rFonts w:ascii="Times New Roman" w:hAnsi="Times New Roman" w:cs="Times New Roman"/>
          <w:color w:val="000000" w:themeColor="text1"/>
          <w:sz w:val="24"/>
          <w:szCs w:val="24"/>
          <w:lang w:val="en-GB"/>
        </w:rPr>
        <w:t>Lauchst</w:t>
      </w:r>
      <w:r>
        <w:rPr>
          <w:rFonts w:ascii="Times New Roman" w:hAnsi="Times New Roman" w:cs="Times New Roman"/>
          <w:color w:val="000000" w:themeColor="text1"/>
          <w:sz w:val="24"/>
          <w:szCs w:val="24"/>
          <w:lang w:val="en-GB"/>
        </w:rPr>
        <w:t>ädt</w:t>
      </w:r>
      <w:proofErr w:type="spellEnd"/>
      <w:r>
        <w:rPr>
          <w:rFonts w:ascii="Times New Roman" w:hAnsi="Times New Roman" w:cs="Times New Roman"/>
          <w:color w:val="000000" w:themeColor="text1"/>
          <w:sz w:val="24"/>
          <w:szCs w:val="24"/>
          <w:lang w:val="en-GB"/>
        </w:rPr>
        <w:t>, E-Germany (</w:t>
      </w:r>
      <w:r w:rsidRPr="001D023D">
        <w:rPr>
          <w:rFonts w:ascii="Times New Roman" w:hAnsi="Times New Roman" w:cs="Times New Roman"/>
          <w:sz w:val="24"/>
          <w:szCs w:val="24"/>
        </w:rPr>
        <w:t>51°22060 N, 11°50060 E</w:t>
      </w:r>
      <w:r>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216589">
        <w:rPr>
          <w:rFonts w:ascii="Times New Roman" w:hAnsi="Times New Roman" w:cs="Times New Roman"/>
          <w:sz w:val="24"/>
          <w:szCs w:val="24"/>
        </w:rPr>
        <w:t>long-term</w:t>
      </w:r>
      <w:r>
        <w:rPr>
          <w:rFonts w:ascii="Times New Roman" w:hAnsi="Times New Roman" w:cs="Times New Roman"/>
          <w:sz w:val="24"/>
          <w:szCs w:val="24"/>
        </w:rPr>
        <w:t xml:space="preserve"> experiment combines land-use a</w:t>
      </w:r>
      <w:r>
        <w:rPr>
          <w:rFonts w:ascii="Times New Roman" w:hAnsi="Times New Roman" w:cs="Times New Roman"/>
          <w:sz w:val="24"/>
          <w:szCs w:val="24"/>
        </w:rPr>
        <w:t>nd climate change research in a split-plot design (</w:t>
      </w:r>
      <w:proofErr w:type="spellStart"/>
      <w:r>
        <w:rPr>
          <w:rFonts w:ascii="Times New Roman" w:hAnsi="Times New Roman" w:cs="Times New Roman"/>
          <w:sz w:val="24"/>
          <w:szCs w:val="24"/>
        </w:rPr>
        <w:t>Schädler</w:t>
      </w:r>
      <w:proofErr w:type="spellEnd"/>
      <w:r>
        <w:rPr>
          <w:rFonts w:ascii="Times New Roman" w:hAnsi="Times New Roman" w:cs="Times New Roman"/>
          <w:sz w:val="24"/>
          <w:szCs w:val="24"/>
        </w:rPr>
        <w:t xml:space="preserve"> et al. 2019). </w:t>
      </w:r>
      <w:r w:rsidR="00216589">
        <w:rPr>
          <w:rFonts w:ascii="Times New Roman" w:hAnsi="Times New Roman" w:cs="Times New Roman"/>
          <w:sz w:val="24"/>
          <w:szCs w:val="24"/>
        </w:rPr>
        <w:t xml:space="preserve">For this study we exclusively used the </w:t>
      </w:r>
      <w:r w:rsidR="00216589">
        <w:rPr>
          <w:rFonts w:ascii="Times New Roman" w:hAnsi="Times New Roman" w:cs="Times New Roman"/>
          <w:sz w:val="24"/>
          <w:szCs w:val="24"/>
        </w:rPr>
        <w:t xml:space="preserve">areas of </w:t>
      </w:r>
      <w:r w:rsidR="00216589">
        <w:rPr>
          <w:rFonts w:ascii="Times New Roman" w:hAnsi="Times New Roman" w:cs="Times New Roman"/>
          <w:sz w:val="24"/>
          <w:szCs w:val="24"/>
        </w:rPr>
        <w:t>extensively used pa</w:t>
      </w:r>
      <w:r w:rsidR="00216589">
        <w:rPr>
          <w:rFonts w:ascii="Times New Roman" w:hAnsi="Times New Roman" w:cs="Times New Roman"/>
          <w:sz w:val="24"/>
          <w:szCs w:val="24"/>
        </w:rPr>
        <w:t xml:space="preserve">stures </w:t>
      </w:r>
      <w:r w:rsidR="00216589">
        <w:rPr>
          <w:rFonts w:ascii="Times New Roman" w:hAnsi="Times New Roman" w:cs="Times New Roman"/>
          <w:sz w:val="24"/>
          <w:szCs w:val="24"/>
        </w:rPr>
        <w:t>in</w:t>
      </w:r>
      <w:r w:rsidR="00216589">
        <w:rPr>
          <w:rFonts w:ascii="Times New Roman" w:hAnsi="Times New Roman" w:cs="Times New Roman"/>
          <w:sz w:val="24"/>
          <w:szCs w:val="24"/>
        </w:rPr>
        <w:t xml:space="preserve"> the GCEF</w:t>
      </w:r>
      <w:r w:rsidR="008A38BD">
        <w:rPr>
          <w:rFonts w:ascii="Times New Roman" w:hAnsi="Times New Roman" w:cs="Times New Roman"/>
          <w:sz w:val="24"/>
          <w:szCs w:val="24"/>
        </w:rPr>
        <w:t xml:space="preserve"> which are characterized by </w:t>
      </w:r>
      <w:r w:rsidR="00D556EF">
        <w:rPr>
          <w:rFonts w:ascii="Times New Roman" w:hAnsi="Times New Roman" w:cs="Times New Roman"/>
          <w:sz w:val="24"/>
          <w:szCs w:val="24"/>
        </w:rPr>
        <w:t>species typical for dry Central-Germany</w:t>
      </w:r>
      <w:r w:rsidR="00216589">
        <w:rPr>
          <w:rFonts w:ascii="Times New Roman" w:hAnsi="Times New Roman" w:cs="Times New Roman"/>
          <w:sz w:val="24"/>
          <w:szCs w:val="24"/>
        </w:rPr>
        <w:t xml:space="preserve">. </w:t>
      </w:r>
      <w:r w:rsidR="00D556EF">
        <w:rPr>
          <w:rFonts w:ascii="Times New Roman" w:hAnsi="Times New Roman" w:cs="Times New Roman"/>
          <w:sz w:val="24"/>
          <w:szCs w:val="24"/>
        </w:rPr>
        <w:t xml:space="preserve">The grazing regime for the grazed areas (16 x 24 m) consists of one to three 24h lasting grazing events (the amount is dependent on the state of the vegetation) each vegetation period by a herd of 20 German black-headed mutton sheep. </w:t>
      </w:r>
      <w:r w:rsidR="00216589">
        <w:rPr>
          <w:rFonts w:ascii="Times New Roman" w:hAnsi="Times New Roman" w:cs="Times New Roman"/>
          <w:sz w:val="24"/>
          <w:szCs w:val="24"/>
        </w:rPr>
        <w:t>In 2016 a full factorial experiment combining herbivore exclusion, fertilization and light addition has been implemented in these grazed areas</w:t>
      </w:r>
      <w:r w:rsidR="00216589">
        <w:rPr>
          <w:rFonts w:ascii="Times New Roman" w:hAnsi="Times New Roman" w:cs="Times New Roman"/>
          <w:sz w:val="24"/>
          <w:szCs w:val="24"/>
        </w:rPr>
        <w:t xml:space="preserve">. Each possible treatment combination </w:t>
      </w:r>
      <w:r w:rsidR="00216589">
        <w:rPr>
          <w:rFonts w:ascii="Times New Roman" w:hAnsi="Times New Roman" w:cs="Times New Roman"/>
          <w:sz w:val="24"/>
          <w:szCs w:val="24"/>
        </w:rPr>
        <w:t>was</w:t>
      </w:r>
      <w:r w:rsidR="00216589">
        <w:rPr>
          <w:rFonts w:ascii="Times New Roman" w:hAnsi="Times New Roman" w:cs="Times New Roman"/>
          <w:sz w:val="24"/>
          <w:szCs w:val="24"/>
        </w:rPr>
        <w:t xml:space="preserve"> replicated five times in ambient and future climate </w:t>
      </w:r>
      <w:r w:rsidR="008A38BD">
        <w:rPr>
          <w:rFonts w:ascii="Times New Roman" w:hAnsi="Times New Roman" w:cs="Times New Roman"/>
          <w:sz w:val="24"/>
          <w:szCs w:val="24"/>
        </w:rPr>
        <w:t>resulting in 80 experimental plots</w:t>
      </w:r>
      <w:r w:rsidR="008A38BD">
        <w:rPr>
          <w:rFonts w:ascii="Times New Roman" w:hAnsi="Times New Roman" w:cs="Times New Roman"/>
          <w:sz w:val="24"/>
          <w:szCs w:val="24"/>
        </w:rPr>
        <w:t xml:space="preserve"> of XX x XX m.</w:t>
      </w:r>
      <w:r w:rsidR="008A38BD">
        <w:rPr>
          <w:rFonts w:ascii="Times New Roman" w:hAnsi="Times New Roman" w:cs="Times New Roman"/>
          <w:sz w:val="24"/>
          <w:szCs w:val="24"/>
        </w:rPr>
        <w:t xml:space="preserve"> For the additional illumination</w:t>
      </w:r>
      <w:r w:rsidR="008A38BD">
        <w:rPr>
          <w:rFonts w:ascii="Times New Roman" w:hAnsi="Times New Roman" w:cs="Times New Roman"/>
          <w:sz w:val="24"/>
          <w:szCs w:val="24"/>
        </w:rPr>
        <w:t xml:space="preserve"> </w:t>
      </w:r>
      <w:r w:rsidR="008A38BD">
        <w:rPr>
          <w:rFonts w:ascii="Times New Roman" w:hAnsi="Times New Roman" w:cs="Times New Roman"/>
          <w:sz w:val="24"/>
          <w:szCs w:val="24"/>
        </w:rPr>
        <w:t>which was designed to test the role of light limitation for smal</w:t>
      </w:r>
      <w:r w:rsidR="008A38BD">
        <w:rPr>
          <w:rFonts w:ascii="Times New Roman" w:hAnsi="Times New Roman" w:cs="Times New Roman"/>
          <w:sz w:val="24"/>
          <w:szCs w:val="24"/>
        </w:rPr>
        <w:t>l statured species in the vegetation understory we installed two LED lamps</w:t>
      </w:r>
      <w:r w:rsidR="00B74B85">
        <w:rPr>
          <w:rFonts w:ascii="Times New Roman" w:hAnsi="Times New Roman" w:cs="Times New Roman"/>
          <w:sz w:val="24"/>
          <w:szCs w:val="24"/>
        </w:rPr>
        <w:t xml:space="preserve"> </w:t>
      </w:r>
      <w:r w:rsidR="00B74B85">
        <w:rPr>
          <w:rFonts w:ascii="Times New Roman" w:hAnsi="Times New Roman" w:cs="Times New Roman"/>
          <w:sz w:val="24"/>
          <w:szCs w:val="24"/>
        </w:rPr>
        <w:t xml:space="preserve">(C65, </w:t>
      </w:r>
      <w:proofErr w:type="spellStart"/>
      <w:r w:rsidR="00B74B85">
        <w:rPr>
          <w:rFonts w:ascii="Times New Roman" w:hAnsi="Times New Roman" w:cs="Times New Roman"/>
          <w:sz w:val="24"/>
          <w:szCs w:val="24"/>
        </w:rPr>
        <w:t>Valoya</w:t>
      </w:r>
      <w:proofErr w:type="spellEnd"/>
      <w:r w:rsidR="00B74B85">
        <w:rPr>
          <w:rFonts w:ascii="Times New Roman" w:hAnsi="Times New Roman" w:cs="Times New Roman"/>
          <w:sz w:val="24"/>
          <w:szCs w:val="24"/>
        </w:rPr>
        <w:t xml:space="preserve">, Finland) </w:t>
      </w:r>
      <w:r w:rsidR="008A38BD">
        <w:rPr>
          <w:rFonts w:ascii="Times New Roman" w:hAnsi="Times New Roman" w:cs="Times New Roman"/>
          <w:sz w:val="24"/>
          <w:szCs w:val="24"/>
        </w:rPr>
        <w:t>mimicking the spec</w:t>
      </w:r>
      <w:r w:rsidR="008A38BD">
        <w:rPr>
          <w:rFonts w:ascii="Times New Roman" w:hAnsi="Times New Roman" w:cs="Times New Roman"/>
          <w:sz w:val="24"/>
          <w:szCs w:val="24"/>
        </w:rPr>
        <w:t>trum of natural sunlight</w:t>
      </w:r>
      <w:r w:rsidR="008A38BD">
        <w:rPr>
          <w:rFonts w:ascii="Times New Roman" w:hAnsi="Times New Roman" w:cs="Times New Roman"/>
          <w:sz w:val="24"/>
          <w:szCs w:val="24"/>
        </w:rPr>
        <w:t xml:space="preserve"> in each plot assigned to </w:t>
      </w:r>
      <w:r w:rsidR="008A38BD">
        <w:rPr>
          <w:rFonts w:ascii="Times New Roman" w:hAnsi="Times New Roman" w:cs="Times New Roman"/>
          <w:sz w:val="24"/>
          <w:szCs w:val="24"/>
        </w:rPr>
        <w:t>light addition. The lamps added light to the understory vegetation</w:t>
      </w:r>
      <w:r w:rsidR="00B74B85">
        <w:rPr>
          <w:rFonts w:ascii="Times New Roman" w:hAnsi="Times New Roman" w:cs="Times New Roman"/>
          <w:sz w:val="24"/>
          <w:szCs w:val="24"/>
        </w:rPr>
        <w:t xml:space="preserve"> each day from two hours after sunrise to two hours before sunset</w:t>
      </w:r>
      <w:r w:rsidR="008A38BD">
        <w:rPr>
          <w:rFonts w:ascii="Times New Roman" w:hAnsi="Times New Roman" w:cs="Times New Roman"/>
          <w:sz w:val="24"/>
          <w:szCs w:val="24"/>
        </w:rPr>
        <w:t xml:space="preserve"> from early spring (March/Apri</w:t>
      </w:r>
      <w:r w:rsidR="008A38BD">
        <w:rPr>
          <w:rFonts w:ascii="Times New Roman" w:hAnsi="Times New Roman" w:cs="Times New Roman"/>
          <w:sz w:val="24"/>
          <w:szCs w:val="24"/>
        </w:rPr>
        <w:t>l) to fall (October/November) and were taken down during the winter</w:t>
      </w:r>
      <w:r w:rsidR="008A38BD">
        <w:rPr>
          <w:rFonts w:ascii="Times New Roman" w:hAnsi="Times New Roman" w:cs="Times New Roman"/>
          <w:sz w:val="24"/>
          <w:szCs w:val="24"/>
        </w:rPr>
        <w:t xml:space="preserve"> and for each grazing event.</w:t>
      </w:r>
      <w:r w:rsidR="00D556EF">
        <w:rPr>
          <w:rFonts w:ascii="Times New Roman" w:hAnsi="Times New Roman" w:cs="Times New Roman"/>
          <w:sz w:val="24"/>
          <w:szCs w:val="24"/>
        </w:rPr>
        <w:t xml:space="preserve"> To implement the herbivore exclusion treatment metal mobile fence units </w:t>
      </w:r>
      <w:r w:rsidR="00B74B85">
        <w:rPr>
          <w:rFonts w:ascii="Times New Roman" w:hAnsi="Times New Roman" w:cs="Times New Roman"/>
          <w:sz w:val="24"/>
          <w:szCs w:val="24"/>
        </w:rPr>
        <w:t>with a mesh size of 10cm and a height of 82cm were placed around each non-grazed plot. The fences excluded sheep and naturally occurring rodents like European hare (</w:t>
      </w:r>
      <w:r w:rsidR="00B74B85" w:rsidRPr="00E90897">
        <w:rPr>
          <w:rFonts w:ascii="Times New Roman" w:hAnsi="Times New Roman" w:cs="Times New Roman"/>
          <w:i/>
          <w:sz w:val="24"/>
          <w:szCs w:val="24"/>
        </w:rPr>
        <w:t xml:space="preserve">Lepus </w:t>
      </w:r>
      <w:proofErr w:type="spellStart"/>
      <w:r w:rsidR="00B74B85" w:rsidRPr="00E90897">
        <w:rPr>
          <w:rFonts w:ascii="Times New Roman" w:hAnsi="Times New Roman" w:cs="Times New Roman"/>
          <w:i/>
          <w:sz w:val="24"/>
          <w:szCs w:val="24"/>
        </w:rPr>
        <w:t>europaeus</w:t>
      </w:r>
      <w:proofErr w:type="spellEnd"/>
      <w:r w:rsidR="00B74B85">
        <w:rPr>
          <w:rFonts w:ascii="Times New Roman" w:hAnsi="Times New Roman" w:cs="Times New Roman"/>
          <w:sz w:val="24"/>
          <w:szCs w:val="24"/>
        </w:rPr>
        <w:t xml:space="preserve">) while voles and mice (mainly </w:t>
      </w:r>
      <w:r w:rsidR="00B74B85" w:rsidRPr="001D023D">
        <w:rPr>
          <w:rFonts w:ascii="Times New Roman" w:hAnsi="Times New Roman" w:cs="Times New Roman"/>
          <w:i/>
          <w:sz w:val="24"/>
          <w:szCs w:val="24"/>
        </w:rPr>
        <w:t xml:space="preserve">Microtus </w:t>
      </w:r>
      <w:proofErr w:type="spellStart"/>
      <w:r w:rsidR="00B74B85" w:rsidRPr="001D023D">
        <w:rPr>
          <w:rFonts w:ascii="Times New Roman" w:hAnsi="Times New Roman" w:cs="Times New Roman"/>
          <w:i/>
          <w:sz w:val="24"/>
          <w:szCs w:val="24"/>
        </w:rPr>
        <w:t>arvalis</w:t>
      </w:r>
      <w:proofErr w:type="spellEnd"/>
      <w:r w:rsidR="00B74B85" w:rsidRPr="001D023D">
        <w:rPr>
          <w:rFonts w:ascii="Times New Roman" w:hAnsi="Times New Roman" w:cs="Times New Roman"/>
          <w:sz w:val="24"/>
          <w:szCs w:val="24"/>
        </w:rPr>
        <w:t xml:space="preserve"> and </w:t>
      </w:r>
      <w:proofErr w:type="spellStart"/>
      <w:r w:rsidR="00B74B85" w:rsidRPr="001D023D">
        <w:rPr>
          <w:rFonts w:ascii="Times New Roman" w:hAnsi="Times New Roman" w:cs="Times New Roman"/>
          <w:i/>
          <w:sz w:val="24"/>
          <w:szCs w:val="24"/>
        </w:rPr>
        <w:t>Apodemus</w:t>
      </w:r>
      <w:proofErr w:type="spellEnd"/>
      <w:r w:rsidR="00B74B85" w:rsidRPr="001D023D">
        <w:rPr>
          <w:rFonts w:ascii="Times New Roman" w:hAnsi="Times New Roman" w:cs="Times New Roman"/>
          <w:i/>
          <w:sz w:val="24"/>
          <w:szCs w:val="24"/>
        </w:rPr>
        <w:t xml:space="preserve"> </w:t>
      </w:r>
      <w:proofErr w:type="spellStart"/>
      <w:r w:rsidR="00B74B85" w:rsidRPr="001D023D">
        <w:rPr>
          <w:rFonts w:ascii="Times New Roman" w:hAnsi="Times New Roman" w:cs="Times New Roman"/>
          <w:i/>
          <w:sz w:val="24"/>
          <w:szCs w:val="24"/>
        </w:rPr>
        <w:t>sylvaticus</w:t>
      </w:r>
      <w:proofErr w:type="spellEnd"/>
      <w:r w:rsidR="00B74B85" w:rsidRPr="00E90897">
        <w:rPr>
          <w:rFonts w:ascii="Times New Roman" w:hAnsi="Times New Roman" w:cs="Times New Roman"/>
          <w:sz w:val="24"/>
          <w:szCs w:val="24"/>
        </w:rPr>
        <w:t>)</w:t>
      </w:r>
      <w:r w:rsidR="00B74B85">
        <w:rPr>
          <w:rFonts w:ascii="Times New Roman" w:hAnsi="Times New Roman" w:cs="Times New Roman"/>
          <w:sz w:val="24"/>
          <w:szCs w:val="24"/>
        </w:rPr>
        <w:t xml:space="preserve"> could pass the fences. For the fertilization treatment we manually added a mixture of NPK fertilizer (</w:t>
      </w:r>
      <w:r w:rsidR="00B74B85" w:rsidRPr="001D023D">
        <w:rPr>
          <w:rFonts w:ascii="Times New Roman" w:hAnsi="Times New Roman" w:cs="Times New Roman"/>
          <w:sz w:val="24"/>
          <w:szCs w:val="24"/>
        </w:rPr>
        <w:t xml:space="preserve">Haifa </w:t>
      </w:r>
      <w:proofErr w:type="spellStart"/>
      <w:r w:rsidR="00B74B85" w:rsidRPr="001D023D">
        <w:rPr>
          <w:rFonts w:ascii="Times New Roman" w:hAnsi="Times New Roman" w:cs="Times New Roman"/>
          <w:sz w:val="24"/>
          <w:szCs w:val="24"/>
        </w:rPr>
        <w:t>Multicote</w:t>
      </w:r>
      <w:proofErr w:type="spellEnd"/>
      <w:r w:rsidR="00B74B85" w:rsidRPr="001D023D">
        <w:rPr>
          <w:rFonts w:ascii="Times New Roman" w:hAnsi="Times New Roman" w:cs="Times New Roman"/>
          <w:sz w:val="24"/>
          <w:szCs w:val="24"/>
        </w:rPr>
        <w:t xml:space="preserve"> 2 M 40-0-0 (40% N</w:t>
      </w:r>
      <w:r w:rsidR="00B74B85">
        <w:rPr>
          <w:rFonts w:ascii="Times New Roman" w:hAnsi="Times New Roman" w:cs="Times New Roman"/>
          <w:sz w:val="24"/>
          <w:szCs w:val="24"/>
        </w:rPr>
        <w:t>)</w:t>
      </w:r>
      <w:r w:rsidR="00B74B85" w:rsidRPr="001D023D">
        <w:rPr>
          <w:rFonts w:ascii="Times New Roman" w:hAnsi="Times New Roman" w:cs="Times New Roman"/>
          <w:sz w:val="24"/>
          <w:szCs w:val="24"/>
        </w:rPr>
        <w:t xml:space="preserve">, Super Triple Phosphate TPS (45% P203), </w:t>
      </w:r>
      <w:proofErr w:type="spellStart"/>
      <w:r w:rsidR="00B74B85" w:rsidRPr="001D023D">
        <w:rPr>
          <w:rFonts w:ascii="Times New Roman" w:hAnsi="Times New Roman" w:cs="Times New Roman"/>
          <w:sz w:val="24"/>
          <w:szCs w:val="24"/>
        </w:rPr>
        <w:t>Kaliumsulfate</w:t>
      </w:r>
      <w:proofErr w:type="spellEnd"/>
      <w:r w:rsidR="00B74B85" w:rsidRPr="001D023D">
        <w:rPr>
          <w:rFonts w:ascii="Times New Roman" w:hAnsi="Times New Roman" w:cs="Times New Roman"/>
          <w:sz w:val="24"/>
          <w:szCs w:val="24"/>
        </w:rPr>
        <w:t xml:space="preserve">-fertilizer (50% K2O, 45% SO3, 18% S)) </w:t>
      </w:r>
      <w:r w:rsidR="00B74B85">
        <w:rPr>
          <w:rFonts w:ascii="Times New Roman" w:hAnsi="Times New Roman" w:cs="Times New Roman"/>
          <w:sz w:val="24"/>
          <w:szCs w:val="24"/>
        </w:rPr>
        <w:t xml:space="preserve">to each fertilization plot twice per vegetation period resulting in a total of </w:t>
      </w:r>
      <w:r w:rsidR="00E90897">
        <w:rPr>
          <w:rFonts w:ascii="Times New Roman" w:hAnsi="Times New Roman" w:cs="Times New Roman"/>
          <w:sz w:val="24"/>
          <w:szCs w:val="24"/>
        </w:rPr>
        <w:t>XX g added N, XX g added K and XX g added P per m</w:t>
      </w:r>
      <w:r w:rsidR="00E90897" w:rsidRPr="00E90897">
        <w:rPr>
          <w:rFonts w:ascii="Times New Roman" w:hAnsi="Times New Roman" w:cs="Times New Roman"/>
          <w:sz w:val="24"/>
          <w:szCs w:val="24"/>
          <w:vertAlign w:val="superscript"/>
        </w:rPr>
        <w:t>2</w:t>
      </w:r>
      <w:r w:rsidR="00E90897">
        <w:rPr>
          <w:rFonts w:ascii="Times New Roman" w:hAnsi="Times New Roman" w:cs="Times New Roman"/>
          <w:sz w:val="24"/>
          <w:szCs w:val="24"/>
        </w:rPr>
        <w:t>.</w:t>
      </w:r>
    </w:p>
    <w:p w14:paraId="4B75F953" w14:textId="77777777" w:rsidR="00ED72B9" w:rsidRDefault="00ED72B9" w:rsidP="005820A2">
      <w:pPr>
        <w:spacing w:line="480" w:lineRule="auto"/>
        <w:rPr>
          <w:rFonts w:ascii="Times New Roman" w:hAnsi="Times New Roman" w:cs="Times New Roman"/>
          <w:color w:val="000000" w:themeColor="text1"/>
          <w:sz w:val="24"/>
          <w:szCs w:val="24"/>
          <w:lang w:val="en-GB"/>
        </w:rPr>
      </w:pPr>
    </w:p>
    <w:p w14:paraId="71827B36" w14:textId="3AC4524B" w:rsidR="00D41DEE" w:rsidRDefault="00EE6022"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D41DEE">
        <w:rPr>
          <w:rFonts w:ascii="Times New Roman" w:hAnsi="Times New Roman" w:cs="Times New Roman"/>
          <w:color w:val="000000" w:themeColor="text1"/>
          <w:sz w:val="24"/>
          <w:szCs w:val="24"/>
          <w:lang w:val="en-GB"/>
        </w:rPr>
        <w:t xml:space="preserve">25 x 50 cm subplots were surveyed for naturally recruiting seedlings in October 2019 and March, May, and June 2020. </w:t>
      </w:r>
      <w:r w:rsidR="00E35044">
        <w:rPr>
          <w:rFonts w:ascii="Times New Roman" w:hAnsi="Times New Roman" w:cs="Times New Roman"/>
          <w:color w:val="000000" w:themeColor="text1"/>
          <w:sz w:val="24"/>
          <w:szCs w:val="24"/>
          <w:lang w:val="en-GB"/>
        </w:rPr>
        <w:t>Seedling surveys were conducted after the lab measurements</w:t>
      </w:r>
      <w:r w:rsidR="005B2FD8">
        <w:rPr>
          <w:rFonts w:ascii="Times New Roman" w:hAnsi="Times New Roman" w:cs="Times New Roman"/>
          <w:color w:val="000000" w:themeColor="text1"/>
          <w:sz w:val="24"/>
          <w:szCs w:val="24"/>
          <w:lang w:val="en-GB"/>
        </w:rPr>
        <w:t xml:space="preserve">, so </w:t>
      </w:r>
      <w:r w:rsidR="00ED7187">
        <w:rPr>
          <w:rFonts w:ascii="Times New Roman" w:hAnsi="Times New Roman" w:cs="Times New Roman"/>
          <w:color w:val="000000" w:themeColor="text1"/>
          <w:sz w:val="24"/>
          <w:szCs w:val="24"/>
          <w:lang w:val="en-GB"/>
        </w:rPr>
        <w:t>we</w:t>
      </w:r>
      <w:r w:rsidR="005B2FD8">
        <w:rPr>
          <w:rFonts w:ascii="Times New Roman" w:hAnsi="Times New Roman" w:cs="Times New Roman"/>
          <w:color w:val="000000" w:themeColor="text1"/>
          <w:sz w:val="24"/>
          <w:szCs w:val="24"/>
          <w:lang w:val="en-GB"/>
        </w:rPr>
        <w:t xml:space="preserve"> had </w:t>
      </w:r>
      <w:r w:rsidR="00ED7187">
        <w:rPr>
          <w:rFonts w:ascii="Times New Roman" w:hAnsi="Times New Roman" w:cs="Times New Roman"/>
          <w:color w:val="000000" w:themeColor="text1"/>
          <w:sz w:val="24"/>
          <w:szCs w:val="24"/>
          <w:lang w:val="en-GB"/>
        </w:rPr>
        <w:t xml:space="preserve">personal </w:t>
      </w:r>
      <w:r w:rsidR="005B2FD8">
        <w:rPr>
          <w:rFonts w:ascii="Times New Roman" w:hAnsi="Times New Roman" w:cs="Times New Roman"/>
          <w:color w:val="000000" w:themeColor="text1"/>
          <w:sz w:val="24"/>
          <w:szCs w:val="24"/>
          <w:lang w:val="en-GB"/>
        </w:rPr>
        <w:t xml:space="preserve">experience observing all the species in their seedling forms. </w:t>
      </w:r>
      <w:r w:rsidR="00ED7187">
        <w:rPr>
          <w:rFonts w:ascii="Times New Roman" w:hAnsi="Times New Roman" w:cs="Times New Roman"/>
          <w:color w:val="000000" w:themeColor="text1"/>
          <w:sz w:val="24"/>
          <w:szCs w:val="24"/>
          <w:lang w:val="en-GB"/>
        </w:rPr>
        <w:t xml:space="preserve">We additionally put together a seedling guide </w:t>
      </w:r>
      <w:r w:rsidR="00176E6B">
        <w:rPr>
          <w:rFonts w:ascii="Times New Roman" w:hAnsi="Times New Roman" w:cs="Times New Roman"/>
          <w:color w:val="000000" w:themeColor="text1"/>
          <w:sz w:val="24"/>
          <w:szCs w:val="24"/>
          <w:lang w:val="en-GB"/>
        </w:rPr>
        <w:t>with photographs taken from the lab germinating seedlings that we used for reference in the field (</w:t>
      </w:r>
      <w:r w:rsidR="00330B27">
        <w:rPr>
          <w:rFonts w:ascii="Times New Roman" w:hAnsi="Times New Roman" w:cs="Times New Roman"/>
          <w:color w:val="000000" w:themeColor="text1"/>
          <w:sz w:val="24"/>
          <w:szCs w:val="24"/>
          <w:lang w:val="en-GB"/>
        </w:rPr>
        <w:t>Supplement xx</w:t>
      </w:r>
      <w:r w:rsidR="00176E6B">
        <w:rPr>
          <w:rFonts w:ascii="Times New Roman" w:hAnsi="Times New Roman" w:cs="Times New Roman"/>
          <w:color w:val="000000" w:themeColor="text1"/>
          <w:sz w:val="24"/>
          <w:szCs w:val="24"/>
          <w:lang w:val="en-GB"/>
        </w:rPr>
        <w:t>)</w:t>
      </w:r>
      <w:r w:rsidR="00330B27">
        <w:rPr>
          <w:rFonts w:ascii="Times New Roman" w:hAnsi="Times New Roman" w:cs="Times New Roman"/>
          <w:color w:val="000000" w:themeColor="text1"/>
          <w:sz w:val="24"/>
          <w:szCs w:val="24"/>
          <w:lang w:val="en-GB"/>
        </w:rPr>
        <w:t xml:space="preserve">. </w:t>
      </w:r>
      <w:r w:rsidR="00C41F1E">
        <w:rPr>
          <w:rFonts w:ascii="Times New Roman" w:hAnsi="Times New Roman" w:cs="Times New Roman"/>
          <w:color w:val="000000" w:themeColor="text1"/>
          <w:sz w:val="24"/>
          <w:szCs w:val="24"/>
          <w:lang w:val="en-GB"/>
        </w:rPr>
        <w:t xml:space="preserve">Seedlings that could not be identified because only cotyledons were present or they had been damaged were grouped together into an unknown category. </w:t>
      </w:r>
    </w:p>
    <w:p w14:paraId="1895CF1B" w14:textId="7546013E" w:rsidR="00EE6022" w:rsidRDefault="00EE6022"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79066B">
        <w:rPr>
          <w:rFonts w:ascii="Times New Roman" w:hAnsi="Times New Roman" w:cs="Times New Roman"/>
          <w:color w:val="000000" w:themeColor="text1"/>
          <w:sz w:val="24"/>
          <w:szCs w:val="24"/>
          <w:lang w:val="en-GB"/>
        </w:rPr>
        <w:t>We additionally</w:t>
      </w:r>
      <w:r w:rsidR="0036647D">
        <w:rPr>
          <w:rFonts w:ascii="Times New Roman" w:hAnsi="Times New Roman" w:cs="Times New Roman"/>
          <w:color w:val="000000" w:themeColor="text1"/>
          <w:sz w:val="24"/>
          <w:szCs w:val="24"/>
          <w:lang w:val="en-GB"/>
        </w:rPr>
        <w:t xml:space="preserve"> planted 12 seeds of six species into a separate part of each plot, marked by </w:t>
      </w:r>
      <w:proofErr w:type="spellStart"/>
      <w:r w:rsidR="0036647D">
        <w:rPr>
          <w:rFonts w:ascii="Times New Roman" w:hAnsi="Times New Roman" w:cs="Times New Roman"/>
          <w:color w:val="000000" w:themeColor="text1"/>
          <w:sz w:val="24"/>
          <w:szCs w:val="24"/>
          <w:lang w:val="en-GB"/>
        </w:rPr>
        <w:t>colored</w:t>
      </w:r>
      <w:proofErr w:type="spellEnd"/>
      <w:r w:rsidR="0036647D">
        <w:rPr>
          <w:rFonts w:ascii="Times New Roman" w:hAnsi="Times New Roman" w:cs="Times New Roman"/>
          <w:color w:val="000000" w:themeColor="text1"/>
          <w:sz w:val="24"/>
          <w:szCs w:val="24"/>
          <w:lang w:val="en-GB"/>
        </w:rPr>
        <w:t xml:space="preserve"> plastic toothpicks. </w:t>
      </w:r>
      <w:r w:rsidR="00C30509">
        <w:rPr>
          <w:rFonts w:ascii="Times New Roman" w:hAnsi="Times New Roman" w:cs="Times New Roman"/>
          <w:color w:val="000000" w:themeColor="text1"/>
          <w:sz w:val="24"/>
          <w:szCs w:val="24"/>
          <w:lang w:val="en-GB"/>
        </w:rPr>
        <w:t xml:space="preserve">The species used were </w:t>
      </w:r>
      <w:proofErr w:type="spellStart"/>
      <w:r w:rsidR="00C30509">
        <w:rPr>
          <w:rFonts w:ascii="Times New Roman" w:hAnsi="Times New Roman" w:cs="Times New Roman"/>
          <w:i/>
          <w:iCs/>
          <w:color w:val="000000" w:themeColor="text1"/>
          <w:sz w:val="24"/>
          <w:szCs w:val="24"/>
          <w:lang w:val="en-GB"/>
        </w:rPr>
        <w:t>Plantago</w:t>
      </w:r>
      <w:proofErr w:type="spellEnd"/>
      <w:r w:rsidR="00C30509">
        <w:rPr>
          <w:rFonts w:ascii="Times New Roman" w:hAnsi="Times New Roman" w:cs="Times New Roman"/>
          <w:i/>
          <w:iCs/>
          <w:color w:val="000000" w:themeColor="text1"/>
          <w:sz w:val="24"/>
          <w:szCs w:val="24"/>
          <w:lang w:val="en-GB"/>
        </w:rPr>
        <w:t xml:space="preserve"> </w:t>
      </w:r>
      <w:proofErr w:type="spellStart"/>
      <w:r w:rsidR="00C30509">
        <w:rPr>
          <w:rFonts w:ascii="Times New Roman" w:hAnsi="Times New Roman" w:cs="Times New Roman"/>
          <w:i/>
          <w:iCs/>
          <w:color w:val="000000" w:themeColor="text1"/>
          <w:sz w:val="24"/>
          <w:szCs w:val="24"/>
          <w:lang w:val="en-GB"/>
        </w:rPr>
        <w:t>lanceolata</w:t>
      </w:r>
      <w:proofErr w:type="spellEnd"/>
      <w:r w:rsidR="00C30509">
        <w:rPr>
          <w:rFonts w:ascii="Times New Roman" w:hAnsi="Times New Roman" w:cs="Times New Roman"/>
          <w:color w:val="000000" w:themeColor="text1"/>
          <w:sz w:val="24"/>
          <w:szCs w:val="24"/>
          <w:lang w:val="en-GB"/>
        </w:rPr>
        <w:t xml:space="preserve">, </w:t>
      </w:r>
      <w:r w:rsidR="00C30509">
        <w:rPr>
          <w:rFonts w:ascii="Times New Roman" w:hAnsi="Times New Roman" w:cs="Times New Roman"/>
          <w:i/>
          <w:iCs/>
          <w:color w:val="000000" w:themeColor="text1"/>
          <w:sz w:val="24"/>
          <w:szCs w:val="24"/>
          <w:lang w:val="en-GB"/>
        </w:rPr>
        <w:t xml:space="preserve">Dianthus </w:t>
      </w:r>
      <w:commentRangeStart w:id="2"/>
      <w:proofErr w:type="spellStart"/>
      <w:r w:rsidR="00C30509">
        <w:rPr>
          <w:rFonts w:ascii="Times New Roman" w:hAnsi="Times New Roman" w:cs="Times New Roman"/>
          <w:i/>
          <w:iCs/>
          <w:color w:val="000000" w:themeColor="text1"/>
          <w:sz w:val="24"/>
          <w:szCs w:val="24"/>
          <w:lang w:val="en-GB"/>
        </w:rPr>
        <w:t>carinatus</w:t>
      </w:r>
      <w:commentRangeEnd w:id="2"/>
      <w:proofErr w:type="spellEnd"/>
      <w:r w:rsidR="00E90897">
        <w:rPr>
          <w:rStyle w:val="CommentReference"/>
        </w:rPr>
        <w:commentReference w:id="2"/>
      </w:r>
      <w:r w:rsidR="00C30509">
        <w:rPr>
          <w:rFonts w:ascii="Times New Roman" w:hAnsi="Times New Roman" w:cs="Times New Roman"/>
          <w:color w:val="000000" w:themeColor="text1"/>
          <w:sz w:val="24"/>
          <w:szCs w:val="24"/>
          <w:lang w:val="en-GB"/>
        </w:rPr>
        <w:t xml:space="preserve">, </w:t>
      </w:r>
      <w:r w:rsidR="00C30509">
        <w:rPr>
          <w:rFonts w:ascii="Times New Roman" w:hAnsi="Times New Roman" w:cs="Times New Roman"/>
          <w:i/>
          <w:iCs/>
          <w:color w:val="000000" w:themeColor="text1"/>
          <w:sz w:val="24"/>
          <w:szCs w:val="24"/>
          <w:lang w:val="en-GB"/>
        </w:rPr>
        <w:t xml:space="preserve">Daucus </w:t>
      </w:r>
      <w:proofErr w:type="spellStart"/>
      <w:r w:rsidR="00C30509">
        <w:rPr>
          <w:rFonts w:ascii="Times New Roman" w:hAnsi="Times New Roman" w:cs="Times New Roman"/>
          <w:i/>
          <w:iCs/>
          <w:color w:val="000000" w:themeColor="text1"/>
          <w:sz w:val="24"/>
          <w:szCs w:val="24"/>
          <w:lang w:val="en-GB"/>
        </w:rPr>
        <w:t>carota</w:t>
      </w:r>
      <w:proofErr w:type="spellEnd"/>
      <w:r w:rsidR="00C30509">
        <w:rPr>
          <w:rFonts w:ascii="Times New Roman" w:hAnsi="Times New Roman" w:cs="Times New Roman"/>
          <w:color w:val="000000" w:themeColor="text1"/>
          <w:sz w:val="24"/>
          <w:szCs w:val="24"/>
          <w:lang w:val="en-GB"/>
        </w:rPr>
        <w:t xml:space="preserve">, </w:t>
      </w:r>
      <w:r w:rsidR="00C30509">
        <w:rPr>
          <w:rFonts w:ascii="Times New Roman" w:hAnsi="Times New Roman" w:cs="Times New Roman"/>
          <w:i/>
          <w:iCs/>
          <w:color w:val="000000" w:themeColor="text1"/>
          <w:sz w:val="24"/>
          <w:szCs w:val="24"/>
          <w:lang w:val="en-GB"/>
        </w:rPr>
        <w:t>Medicago falcata</w:t>
      </w:r>
      <w:r w:rsidR="00C30509">
        <w:rPr>
          <w:rFonts w:ascii="Times New Roman" w:hAnsi="Times New Roman" w:cs="Times New Roman"/>
          <w:color w:val="000000" w:themeColor="text1"/>
          <w:sz w:val="24"/>
          <w:szCs w:val="24"/>
          <w:lang w:val="en-GB"/>
        </w:rPr>
        <w:t xml:space="preserve">, </w:t>
      </w:r>
      <w:proofErr w:type="spellStart"/>
      <w:r w:rsidR="00C30509">
        <w:rPr>
          <w:rFonts w:ascii="Times New Roman" w:hAnsi="Times New Roman" w:cs="Times New Roman"/>
          <w:i/>
          <w:iCs/>
          <w:color w:val="000000" w:themeColor="text1"/>
          <w:sz w:val="24"/>
          <w:szCs w:val="24"/>
          <w:lang w:val="en-GB"/>
        </w:rPr>
        <w:t>Cr</w:t>
      </w:r>
      <w:r w:rsidR="00C0146B">
        <w:rPr>
          <w:rFonts w:ascii="Times New Roman" w:hAnsi="Times New Roman" w:cs="Times New Roman"/>
          <w:i/>
          <w:iCs/>
          <w:color w:val="000000" w:themeColor="text1"/>
          <w:sz w:val="24"/>
          <w:szCs w:val="24"/>
          <w:lang w:val="en-GB"/>
        </w:rPr>
        <w:t>p</w:t>
      </w:r>
      <w:r w:rsidR="00C30509">
        <w:rPr>
          <w:rFonts w:ascii="Times New Roman" w:hAnsi="Times New Roman" w:cs="Times New Roman"/>
          <w:i/>
          <w:iCs/>
          <w:color w:val="000000" w:themeColor="text1"/>
          <w:sz w:val="24"/>
          <w:szCs w:val="24"/>
          <w:lang w:val="en-GB"/>
        </w:rPr>
        <w:t>bis</w:t>
      </w:r>
      <w:proofErr w:type="spellEnd"/>
      <w:r w:rsidR="00C30509">
        <w:rPr>
          <w:rFonts w:ascii="Times New Roman" w:hAnsi="Times New Roman" w:cs="Times New Roman"/>
          <w:i/>
          <w:iCs/>
          <w:color w:val="000000" w:themeColor="text1"/>
          <w:sz w:val="24"/>
          <w:szCs w:val="24"/>
          <w:lang w:val="en-GB"/>
        </w:rPr>
        <w:t xml:space="preserve"> </w:t>
      </w:r>
      <w:proofErr w:type="spellStart"/>
      <w:r w:rsidR="00C30509">
        <w:rPr>
          <w:rFonts w:ascii="Times New Roman" w:hAnsi="Times New Roman" w:cs="Times New Roman"/>
          <w:i/>
          <w:iCs/>
          <w:color w:val="000000" w:themeColor="text1"/>
          <w:sz w:val="24"/>
          <w:szCs w:val="24"/>
          <w:lang w:val="en-GB"/>
        </w:rPr>
        <w:t>biennis</w:t>
      </w:r>
      <w:proofErr w:type="spellEnd"/>
      <w:r w:rsidR="00C30509">
        <w:rPr>
          <w:rFonts w:ascii="Times New Roman" w:hAnsi="Times New Roman" w:cs="Times New Roman"/>
          <w:color w:val="000000" w:themeColor="text1"/>
          <w:sz w:val="24"/>
          <w:szCs w:val="24"/>
          <w:lang w:val="en-GB"/>
        </w:rPr>
        <w:t xml:space="preserve">, and </w:t>
      </w:r>
      <w:proofErr w:type="spellStart"/>
      <w:r w:rsidR="00C30509">
        <w:rPr>
          <w:rFonts w:ascii="Times New Roman" w:hAnsi="Times New Roman" w:cs="Times New Roman"/>
          <w:i/>
          <w:iCs/>
          <w:color w:val="000000" w:themeColor="text1"/>
          <w:sz w:val="24"/>
          <w:szCs w:val="24"/>
          <w:lang w:val="en-GB"/>
        </w:rPr>
        <w:t>Galium</w:t>
      </w:r>
      <w:proofErr w:type="spellEnd"/>
      <w:r w:rsidR="00C30509">
        <w:rPr>
          <w:rFonts w:ascii="Times New Roman" w:hAnsi="Times New Roman" w:cs="Times New Roman"/>
          <w:i/>
          <w:iCs/>
          <w:color w:val="000000" w:themeColor="text1"/>
          <w:sz w:val="24"/>
          <w:szCs w:val="24"/>
          <w:lang w:val="en-GB"/>
        </w:rPr>
        <w:t xml:space="preserve"> </w:t>
      </w:r>
      <w:commentRangeStart w:id="4"/>
      <w:proofErr w:type="spellStart"/>
      <w:r w:rsidR="00C30509">
        <w:rPr>
          <w:rFonts w:ascii="Times New Roman" w:hAnsi="Times New Roman" w:cs="Times New Roman"/>
          <w:i/>
          <w:iCs/>
          <w:color w:val="000000" w:themeColor="text1"/>
          <w:sz w:val="24"/>
          <w:szCs w:val="24"/>
          <w:lang w:val="en-GB"/>
        </w:rPr>
        <w:t>aparine</w:t>
      </w:r>
      <w:commentRangeEnd w:id="4"/>
      <w:proofErr w:type="spellEnd"/>
      <w:r w:rsidR="00C0146B">
        <w:rPr>
          <w:rStyle w:val="CommentReference"/>
        </w:rPr>
        <w:commentReference w:id="4"/>
      </w:r>
      <w:r w:rsidR="00C30509">
        <w:rPr>
          <w:rFonts w:ascii="Times New Roman" w:hAnsi="Times New Roman" w:cs="Times New Roman"/>
          <w:color w:val="000000" w:themeColor="text1"/>
          <w:sz w:val="24"/>
          <w:szCs w:val="24"/>
          <w:lang w:val="en-GB"/>
        </w:rPr>
        <w:t xml:space="preserve">. </w:t>
      </w:r>
      <w:r w:rsidR="00243F98">
        <w:rPr>
          <w:rFonts w:ascii="Times New Roman" w:hAnsi="Times New Roman" w:cs="Times New Roman"/>
          <w:color w:val="000000" w:themeColor="text1"/>
          <w:sz w:val="24"/>
          <w:szCs w:val="24"/>
          <w:lang w:val="en-GB"/>
        </w:rPr>
        <w:t>The</w:t>
      </w:r>
      <w:r w:rsidR="00C0146B">
        <w:rPr>
          <w:rFonts w:ascii="Times New Roman" w:hAnsi="Times New Roman" w:cs="Times New Roman"/>
          <w:color w:val="000000" w:themeColor="text1"/>
          <w:sz w:val="24"/>
          <w:szCs w:val="24"/>
          <w:lang w:val="en-GB"/>
        </w:rPr>
        <w:t xml:space="preserve"> seeds attached to the</w:t>
      </w:r>
      <w:r w:rsidR="00E90897">
        <w:rPr>
          <w:rFonts w:ascii="Times New Roman" w:hAnsi="Times New Roman" w:cs="Times New Roman"/>
          <w:color w:val="000000" w:themeColor="text1"/>
          <w:sz w:val="24"/>
          <w:szCs w:val="24"/>
          <w:lang w:val="en-GB"/>
        </w:rPr>
        <w:t xml:space="preserve"> </w:t>
      </w:r>
      <w:r w:rsidR="00C0146B">
        <w:rPr>
          <w:rFonts w:ascii="Times New Roman" w:hAnsi="Times New Roman" w:cs="Times New Roman"/>
          <w:color w:val="000000" w:themeColor="text1"/>
          <w:sz w:val="24"/>
          <w:szCs w:val="24"/>
          <w:lang w:val="en-GB"/>
        </w:rPr>
        <w:t xml:space="preserve">toothpicks were </w:t>
      </w:r>
      <w:r w:rsidR="00C0146B">
        <w:rPr>
          <w:rFonts w:ascii="Times New Roman" w:hAnsi="Times New Roman" w:cs="Times New Roman"/>
          <w:color w:val="000000" w:themeColor="text1"/>
          <w:sz w:val="24"/>
          <w:szCs w:val="24"/>
          <w:lang w:val="en-GB"/>
        </w:rPr>
        <w:t>placed in the plots in November 2019??? and</w:t>
      </w:r>
      <w:r w:rsidR="00243F98">
        <w:rPr>
          <w:rFonts w:ascii="Times New Roman" w:hAnsi="Times New Roman" w:cs="Times New Roman"/>
          <w:color w:val="000000" w:themeColor="text1"/>
          <w:sz w:val="24"/>
          <w:szCs w:val="24"/>
          <w:lang w:val="en-GB"/>
        </w:rPr>
        <w:t xml:space="preserve"> were surveyed for emergence and survival monthly from February to July 2020. </w:t>
      </w:r>
    </w:p>
    <w:p w14:paraId="0ACC58F3" w14:textId="77777777" w:rsidR="00EF08D7" w:rsidRPr="00C21A9B" w:rsidRDefault="00EF08D7" w:rsidP="005820A2">
      <w:pPr>
        <w:spacing w:line="480" w:lineRule="auto"/>
        <w:rPr>
          <w:rFonts w:ascii="Times New Roman" w:hAnsi="Times New Roman" w:cs="Times New Roman"/>
          <w:i/>
          <w:iCs/>
          <w:color w:val="000000" w:themeColor="text1"/>
          <w:sz w:val="24"/>
          <w:szCs w:val="24"/>
          <w:lang w:val="en-GB"/>
        </w:rPr>
      </w:pPr>
      <w:r w:rsidRPr="00C21A9B">
        <w:rPr>
          <w:rFonts w:ascii="Times New Roman" w:hAnsi="Times New Roman" w:cs="Times New Roman"/>
          <w:i/>
          <w:iCs/>
          <w:color w:val="000000" w:themeColor="text1"/>
          <w:sz w:val="24"/>
          <w:szCs w:val="24"/>
          <w:lang w:val="en-GB"/>
        </w:rPr>
        <w:t>Statistical analyses</w:t>
      </w:r>
    </w:p>
    <w:p w14:paraId="5C7D10E2" w14:textId="32E61F6A" w:rsidR="00EF08D7" w:rsidRDefault="00696BD3"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To test the mechanism of li</w:t>
      </w:r>
      <w:r w:rsidR="00486E20">
        <w:rPr>
          <w:rFonts w:ascii="Times New Roman" w:hAnsi="Times New Roman" w:cs="Times New Roman"/>
          <w:color w:val="000000" w:themeColor="text1"/>
          <w:sz w:val="24"/>
          <w:szCs w:val="24"/>
          <w:lang w:val="en-GB"/>
        </w:rPr>
        <w:t xml:space="preserve">ght limitation in the effects of grazing and fertilization regimes on seedling </w:t>
      </w:r>
      <w:r w:rsidR="00AB4DE2">
        <w:rPr>
          <w:rFonts w:ascii="Times New Roman" w:hAnsi="Times New Roman" w:cs="Times New Roman"/>
          <w:color w:val="000000" w:themeColor="text1"/>
          <w:sz w:val="24"/>
          <w:szCs w:val="24"/>
          <w:lang w:val="en-GB"/>
        </w:rPr>
        <w:t>recruitment</w:t>
      </w:r>
      <w:r w:rsidR="00486E20">
        <w:rPr>
          <w:rFonts w:ascii="Times New Roman" w:hAnsi="Times New Roman" w:cs="Times New Roman"/>
          <w:color w:val="000000" w:themeColor="text1"/>
          <w:sz w:val="24"/>
          <w:szCs w:val="24"/>
          <w:lang w:val="en-GB"/>
        </w:rPr>
        <w:t xml:space="preserve">, </w:t>
      </w:r>
      <w:r w:rsidR="00AB4DE2">
        <w:rPr>
          <w:rFonts w:ascii="Times New Roman" w:hAnsi="Times New Roman" w:cs="Times New Roman"/>
          <w:color w:val="000000" w:themeColor="text1"/>
          <w:sz w:val="24"/>
          <w:szCs w:val="24"/>
          <w:lang w:val="en-GB"/>
        </w:rPr>
        <w:t>we calculated the total count and species richness of naturally regenerating seedlings</w:t>
      </w:r>
      <w:r w:rsidR="00333A47">
        <w:rPr>
          <w:rFonts w:ascii="Times New Roman" w:hAnsi="Times New Roman" w:cs="Times New Roman"/>
          <w:color w:val="000000" w:themeColor="text1"/>
          <w:sz w:val="24"/>
          <w:szCs w:val="24"/>
          <w:lang w:val="en-GB"/>
        </w:rPr>
        <w:t xml:space="preserve"> in each survey month. </w:t>
      </w:r>
      <w:r w:rsidR="00C21A9B">
        <w:rPr>
          <w:rFonts w:ascii="Times New Roman" w:hAnsi="Times New Roman" w:cs="Times New Roman"/>
          <w:color w:val="000000" w:themeColor="text1"/>
          <w:sz w:val="24"/>
          <w:szCs w:val="24"/>
          <w:lang w:val="en-GB"/>
        </w:rPr>
        <w:t xml:space="preserve">We </w:t>
      </w:r>
      <w:r w:rsidR="00152251">
        <w:rPr>
          <w:rFonts w:ascii="Times New Roman" w:hAnsi="Times New Roman" w:cs="Times New Roman"/>
          <w:color w:val="000000" w:themeColor="text1"/>
          <w:sz w:val="24"/>
          <w:szCs w:val="24"/>
          <w:lang w:val="en-GB"/>
        </w:rPr>
        <w:t>modelled</w:t>
      </w:r>
      <w:r w:rsidR="00C21A9B">
        <w:rPr>
          <w:rFonts w:ascii="Times New Roman" w:hAnsi="Times New Roman" w:cs="Times New Roman"/>
          <w:color w:val="000000" w:themeColor="text1"/>
          <w:sz w:val="24"/>
          <w:szCs w:val="24"/>
          <w:lang w:val="en-GB"/>
        </w:rPr>
        <w:t xml:space="preserve"> total seedling count and richness using linear mixed effects models, with </w:t>
      </w:r>
      <w:r w:rsidR="006676B0">
        <w:rPr>
          <w:rFonts w:ascii="Times New Roman" w:hAnsi="Times New Roman" w:cs="Times New Roman"/>
          <w:color w:val="000000" w:themeColor="text1"/>
          <w:sz w:val="24"/>
          <w:szCs w:val="24"/>
          <w:lang w:val="en-GB"/>
        </w:rPr>
        <w:t xml:space="preserve">grazing treatment, nutrient treatment, light treatment, and their 2- and 3-way interactions; survey month and 2-way interactions between survey month and each treatment; and random effect of plot nested in block. </w:t>
      </w:r>
    </w:p>
    <w:p w14:paraId="20F0EECB" w14:textId="162F6ECA" w:rsidR="00CD6574" w:rsidRDefault="00CD6574"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t xml:space="preserve">To investigate the role of species traits in light-based </w:t>
      </w:r>
      <w:r w:rsidR="00EC1877">
        <w:rPr>
          <w:rFonts w:ascii="Times New Roman" w:hAnsi="Times New Roman" w:cs="Times New Roman"/>
          <w:color w:val="000000" w:themeColor="text1"/>
          <w:sz w:val="24"/>
          <w:szCs w:val="24"/>
          <w:lang w:val="en-GB"/>
        </w:rPr>
        <w:t>recruitment</w:t>
      </w:r>
      <w:r>
        <w:rPr>
          <w:rFonts w:ascii="Times New Roman" w:hAnsi="Times New Roman" w:cs="Times New Roman"/>
          <w:color w:val="000000" w:themeColor="text1"/>
          <w:sz w:val="24"/>
          <w:szCs w:val="24"/>
          <w:lang w:val="en-GB"/>
        </w:rPr>
        <w:t xml:space="preserve"> responses to grazing and fertilization regimes, </w:t>
      </w:r>
      <w:r w:rsidR="00983577">
        <w:rPr>
          <w:rFonts w:ascii="Times New Roman" w:hAnsi="Times New Roman" w:cs="Times New Roman"/>
          <w:color w:val="000000" w:themeColor="text1"/>
          <w:sz w:val="24"/>
          <w:szCs w:val="24"/>
          <w:lang w:val="en-GB"/>
        </w:rPr>
        <w:t xml:space="preserve">we calculated peak </w:t>
      </w:r>
      <w:r w:rsidR="00152251">
        <w:rPr>
          <w:rFonts w:ascii="Times New Roman" w:hAnsi="Times New Roman" w:cs="Times New Roman"/>
          <w:color w:val="000000" w:themeColor="text1"/>
          <w:sz w:val="24"/>
          <w:szCs w:val="24"/>
          <w:lang w:val="en-GB"/>
        </w:rPr>
        <w:t xml:space="preserve">abundance as maximum number of seedlings observed for each species in each plot. We modelled peak abundance using generalized linear </w:t>
      </w:r>
      <w:r w:rsidR="00152251">
        <w:rPr>
          <w:rFonts w:ascii="Times New Roman" w:hAnsi="Times New Roman" w:cs="Times New Roman"/>
          <w:color w:val="000000" w:themeColor="text1"/>
          <w:sz w:val="24"/>
          <w:szCs w:val="24"/>
          <w:lang w:val="en-GB"/>
        </w:rPr>
        <w:lastRenderedPageBreak/>
        <w:t>mixed effects models with a negative binomial distribution</w:t>
      </w:r>
      <w:r w:rsidR="003D0D37">
        <w:rPr>
          <w:rFonts w:ascii="Times New Roman" w:hAnsi="Times New Roman" w:cs="Times New Roman"/>
          <w:color w:val="000000" w:themeColor="text1"/>
          <w:sz w:val="24"/>
          <w:szCs w:val="24"/>
          <w:lang w:val="en-GB"/>
        </w:rPr>
        <w:t>, with a separate model for each trait</w:t>
      </w:r>
      <w:r w:rsidR="00BA1A3B">
        <w:rPr>
          <w:rFonts w:ascii="Times New Roman" w:hAnsi="Times New Roman" w:cs="Times New Roman"/>
          <w:color w:val="000000" w:themeColor="text1"/>
          <w:sz w:val="24"/>
          <w:szCs w:val="24"/>
          <w:lang w:val="en-GB"/>
        </w:rPr>
        <w:t xml:space="preserve">. </w:t>
      </w:r>
      <w:r w:rsidR="003D0D37">
        <w:rPr>
          <w:rFonts w:ascii="Times New Roman" w:hAnsi="Times New Roman" w:cs="Times New Roman"/>
          <w:color w:val="000000" w:themeColor="text1"/>
          <w:sz w:val="24"/>
          <w:szCs w:val="24"/>
          <w:lang w:val="en-GB"/>
        </w:rPr>
        <w:t>We used AIC to compare models with no trait predictor, trait as a main effect but not interactions, a full model with all 2-, 3-, and 4-way interactions between trait and predictors, and a specific model interacting trait with light treatment, grazing treatment, and their combination (model specifications and AIC values in Supplement xx).</w:t>
      </w:r>
      <w:r w:rsidR="005D1975">
        <w:rPr>
          <w:rFonts w:ascii="Times New Roman" w:hAnsi="Times New Roman" w:cs="Times New Roman"/>
          <w:color w:val="000000" w:themeColor="text1"/>
          <w:sz w:val="24"/>
          <w:szCs w:val="24"/>
          <w:lang w:val="en-GB"/>
        </w:rPr>
        <w:t xml:space="preserve"> This specific model was chosen based on our observation that the fertilization treatment had minimal effects </w:t>
      </w:r>
      <w:r w:rsidR="007502ED">
        <w:rPr>
          <w:rFonts w:ascii="Times New Roman" w:hAnsi="Times New Roman" w:cs="Times New Roman"/>
          <w:color w:val="000000" w:themeColor="text1"/>
          <w:sz w:val="24"/>
          <w:szCs w:val="24"/>
          <w:lang w:val="en-GB"/>
        </w:rPr>
        <w:t xml:space="preserve">on community composition or </w:t>
      </w:r>
      <w:r w:rsidR="002D7CDA">
        <w:rPr>
          <w:rFonts w:ascii="Times New Roman" w:hAnsi="Times New Roman" w:cs="Times New Roman"/>
          <w:color w:val="000000" w:themeColor="text1"/>
          <w:sz w:val="24"/>
          <w:szCs w:val="24"/>
          <w:lang w:val="en-GB"/>
        </w:rPr>
        <w:t>total seedling recruitment</w:t>
      </w:r>
      <w:r w:rsidR="007502ED">
        <w:rPr>
          <w:rFonts w:ascii="Times New Roman" w:hAnsi="Times New Roman" w:cs="Times New Roman"/>
          <w:color w:val="000000" w:themeColor="text1"/>
          <w:sz w:val="24"/>
          <w:szCs w:val="24"/>
          <w:lang w:val="en-GB"/>
        </w:rPr>
        <w:t xml:space="preserve"> </w:t>
      </w:r>
      <w:r w:rsidR="005D1975">
        <w:rPr>
          <w:rFonts w:ascii="Times New Roman" w:hAnsi="Times New Roman" w:cs="Times New Roman"/>
          <w:color w:val="000000" w:themeColor="text1"/>
          <w:sz w:val="24"/>
          <w:szCs w:val="24"/>
          <w:lang w:val="en-GB"/>
        </w:rPr>
        <w:t xml:space="preserve">in the study </w:t>
      </w:r>
      <w:r w:rsidR="00DC5407">
        <w:rPr>
          <w:rFonts w:ascii="Times New Roman" w:hAnsi="Times New Roman" w:cs="Times New Roman"/>
          <w:color w:val="000000" w:themeColor="text1"/>
          <w:sz w:val="24"/>
          <w:szCs w:val="24"/>
          <w:lang w:val="en-GB"/>
        </w:rPr>
        <w:t>period</w:t>
      </w:r>
      <w:r w:rsidR="005D1975">
        <w:rPr>
          <w:rFonts w:ascii="Times New Roman" w:hAnsi="Times New Roman" w:cs="Times New Roman"/>
          <w:color w:val="000000" w:themeColor="text1"/>
          <w:sz w:val="24"/>
          <w:szCs w:val="24"/>
          <w:lang w:val="en-GB"/>
        </w:rPr>
        <w:t xml:space="preserve">, potentially due to </w:t>
      </w:r>
      <w:r w:rsidR="003C11AA">
        <w:rPr>
          <w:rFonts w:ascii="Times New Roman" w:hAnsi="Times New Roman" w:cs="Times New Roman"/>
          <w:color w:val="000000" w:themeColor="text1"/>
          <w:sz w:val="24"/>
          <w:szCs w:val="24"/>
          <w:lang w:val="en-GB"/>
        </w:rPr>
        <w:t xml:space="preserve">it </w:t>
      </w:r>
      <w:r w:rsidR="007502ED">
        <w:rPr>
          <w:rFonts w:ascii="Times New Roman" w:hAnsi="Times New Roman" w:cs="Times New Roman"/>
          <w:color w:val="000000" w:themeColor="text1"/>
          <w:sz w:val="24"/>
          <w:szCs w:val="24"/>
          <w:lang w:val="en-GB"/>
        </w:rPr>
        <w:t>being a somewhat dry year</w:t>
      </w:r>
      <w:r w:rsidR="005D1975">
        <w:rPr>
          <w:rFonts w:ascii="Times New Roman" w:hAnsi="Times New Roman" w:cs="Times New Roman"/>
          <w:color w:val="000000" w:themeColor="text1"/>
          <w:sz w:val="24"/>
          <w:szCs w:val="24"/>
          <w:lang w:val="en-GB"/>
        </w:rPr>
        <w:t xml:space="preserve">. In most cases, our specific model </w:t>
      </w:r>
      <w:r w:rsidR="00DA56A4">
        <w:rPr>
          <w:rFonts w:ascii="Times New Roman" w:hAnsi="Times New Roman" w:cs="Times New Roman"/>
          <w:color w:val="000000" w:themeColor="text1"/>
          <w:sz w:val="24"/>
          <w:szCs w:val="24"/>
          <w:lang w:val="en-GB"/>
        </w:rPr>
        <w:t>fit the data best, so we present the results from this form for all the trait models. In this final model, p</w:t>
      </w:r>
      <w:r w:rsidR="00BA1A3B">
        <w:rPr>
          <w:rFonts w:ascii="Times New Roman" w:hAnsi="Times New Roman" w:cs="Times New Roman"/>
          <w:color w:val="000000" w:themeColor="text1"/>
          <w:sz w:val="24"/>
          <w:szCs w:val="24"/>
          <w:lang w:val="en-GB"/>
        </w:rPr>
        <w:t>redictors were grazing treatment, nutrient treatment, light treatment, and their 2- and 3-way interactions</w:t>
      </w:r>
      <w:r w:rsidR="00595706">
        <w:rPr>
          <w:rFonts w:ascii="Times New Roman" w:hAnsi="Times New Roman" w:cs="Times New Roman"/>
          <w:color w:val="000000" w:themeColor="text1"/>
          <w:sz w:val="24"/>
          <w:szCs w:val="24"/>
          <w:lang w:val="en-GB"/>
        </w:rPr>
        <w:t>;</w:t>
      </w:r>
      <w:r w:rsidR="00FF5766">
        <w:rPr>
          <w:rFonts w:ascii="Times New Roman" w:hAnsi="Times New Roman" w:cs="Times New Roman"/>
          <w:color w:val="000000" w:themeColor="text1"/>
          <w:sz w:val="24"/>
          <w:szCs w:val="24"/>
          <w:lang w:val="en-GB"/>
        </w:rPr>
        <w:t xml:space="preserve"> </w:t>
      </w:r>
      <w:r w:rsidR="003D0D37">
        <w:rPr>
          <w:rFonts w:ascii="Times New Roman" w:hAnsi="Times New Roman" w:cs="Times New Roman"/>
          <w:color w:val="000000" w:themeColor="text1"/>
          <w:sz w:val="24"/>
          <w:szCs w:val="24"/>
          <w:lang w:val="en-GB"/>
        </w:rPr>
        <w:t xml:space="preserve">trait and its </w:t>
      </w:r>
      <w:r w:rsidR="00702940">
        <w:rPr>
          <w:rFonts w:ascii="Times New Roman" w:hAnsi="Times New Roman" w:cs="Times New Roman"/>
          <w:color w:val="000000" w:themeColor="text1"/>
          <w:sz w:val="24"/>
          <w:szCs w:val="24"/>
          <w:lang w:val="en-GB"/>
        </w:rPr>
        <w:t>2- and 3-way interactions with grazing treatment and light treatment</w:t>
      </w:r>
      <w:r w:rsidR="00883A79">
        <w:rPr>
          <w:rFonts w:ascii="Times New Roman" w:hAnsi="Times New Roman" w:cs="Times New Roman"/>
          <w:color w:val="000000" w:themeColor="text1"/>
          <w:sz w:val="24"/>
          <w:szCs w:val="24"/>
          <w:lang w:val="en-GB"/>
        </w:rPr>
        <w:t xml:space="preserve">; </w:t>
      </w:r>
      <w:r w:rsidR="00595706">
        <w:rPr>
          <w:rFonts w:ascii="Times New Roman" w:hAnsi="Times New Roman" w:cs="Times New Roman"/>
          <w:color w:val="000000" w:themeColor="text1"/>
          <w:sz w:val="24"/>
          <w:szCs w:val="24"/>
          <w:lang w:val="en-GB"/>
        </w:rPr>
        <w:t>and</w:t>
      </w:r>
      <w:r w:rsidR="00883A79">
        <w:rPr>
          <w:rFonts w:ascii="Times New Roman" w:hAnsi="Times New Roman" w:cs="Times New Roman"/>
          <w:color w:val="000000" w:themeColor="text1"/>
          <w:sz w:val="24"/>
          <w:szCs w:val="24"/>
          <w:lang w:val="en-GB"/>
        </w:rPr>
        <w:t xml:space="preserve"> random effects for species and</w:t>
      </w:r>
      <w:r w:rsidR="00595706">
        <w:rPr>
          <w:rFonts w:ascii="Times New Roman" w:hAnsi="Times New Roman" w:cs="Times New Roman"/>
          <w:color w:val="000000" w:themeColor="text1"/>
          <w:sz w:val="24"/>
          <w:szCs w:val="24"/>
          <w:lang w:val="en-GB"/>
        </w:rPr>
        <w:t xml:space="preserve"> plot nested in block. </w:t>
      </w:r>
    </w:p>
    <w:p w14:paraId="09C9C261" w14:textId="7771CA41" w:rsidR="00696BD3" w:rsidRPr="00EF08D7" w:rsidRDefault="000D22F8"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B80796">
        <w:rPr>
          <w:rFonts w:ascii="Times New Roman" w:hAnsi="Times New Roman" w:cs="Times New Roman"/>
          <w:color w:val="000000" w:themeColor="text1"/>
          <w:sz w:val="24"/>
          <w:szCs w:val="24"/>
          <w:lang w:val="en-GB"/>
        </w:rPr>
        <w:t>All data management and analyses were conducted in R, using the '</w:t>
      </w:r>
      <w:proofErr w:type="spellStart"/>
      <w:r w:rsidR="00B80796">
        <w:rPr>
          <w:rFonts w:ascii="Times New Roman" w:hAnsi="Times New Roman" w:cs="Times New Roman"/>
          <w:color w:val="000000" w:themeColor="text1"/>
          <w:sz w:val="24"/>
          <w:szCs w:val="24"/>
          <w:lang w:val="en-GB"/>
        </w:rPr>
        <w:t>tidyverse</w:t>
      </w:r>
      <w:proofErr w:type="spellEnd"/>
      <w:r w:rsidR="00B80796">
        <w:rPr>
          <w:rFonts w:ascii="Times New Roman" w:hAnsi="Times New Roman" w:cs="Times New Roman"/>
          <w:color w:val="000000" w:themeColor="text1"/>
          <w:sz w:val="24"/>
          <w:szCs w:val="24"/>
          <w:lang w:val="en-GB"/>
        </w:rPr>
        <w:t>' package (). Linear models were fit using the 'lme4' package with p-values estimated using the '</w:t>
      </w:r>
      <w:proofErr w:type="spellStart"/>
      <w:r w:rsidR="00B80796">
        <w:rPr>
          <w:rFonts w:ascii="Times New Roman" w:hAnsi="Times New Roman" w:cs="Times New Roman"/>
          <w:color w:val="000000" w:themeColor="text1"/>
          <w:sz w:val="24"/>
          <w:szCs w:val="24"/>
          <w:lang w:val="en-GB"/>
        </w:rPr>
        <w:t>lmerTest</w:t>
      </w:r>
      <w:proofErr w:type="spellEnd"/>
      <w:r w:rsidR="00B80796">
        <w:rPr>
          <w:rFonts w:ascii="Times New Roman" w:hAnsi="Times New Roman" w:cs="Times New Roman"/>
          <w:color w:val="000000" w:themeColor="text1"/>
          <w:sz w:val="24"/>
          <w:szCs w:val="24"/>
          <w:lang w:val="en-GB"/>
        </w:rPr>
        <w:t>' package (). Generalized linear models were fit using the '</w:t>
      </w:r>
      <w:proofErr w:type="spellStart"/>
      <w:r w:rsidR="00B80796">
        <w:rPr>
          <w:rFonts w:ascii="Times New Roman" w:hAnsi="Times New Roman" w:cs="Times New Roman"/>
          <w:color w:val="000000" w:themeColor="text1"/>
          <w:sz w:val="24"/>
          <w:szCs w:val="24"/>
          <w:lang w:val="en-GB"/>
        </w:rPr>
        <w:t>glmmTMB</w:t>
      </w:r>
      <w:proofErr w:type="spellEnd"/>
      <w:r w:rsidR="00B80796">
        <w:rPr>
          <w:rFonts w:ascii="Times New Roman" w:hAnsi="Times New Roman" w:cs="Times New Roman"/>
          <w:color w:val="000000" w:themeColor="text1"/>
          <w:sz w:val="24"/>
          <w:szCs w:val="24"/>
          <w:lang w:val="en-GB"/>
        </w:rPr>
        <w:t>' package</w:t>
      </w:r>
      <w:r w:rsidR="00247C24">
        <w:rPr>
          <w:rFonts w:ascii="Times New Roman" w:hAnsi="Times New Roman" w:cs="Times New Roman"/>
          <w:color w:val="000000" w:themeColor="text1"/>
          <w:sz w:val="24"/>
          <w:szCs w:val="24"/>
          <w:lang w:val="en-GB"/>
        </w:rPr>
        <w:t>, with AIC comparisons conducted using the '</w:t>
      </w:r>
      <w:proofErr w:type="spellStart"/>
      <w:r w:rsidR="00247C24">
        <w:rPr>
          <w:rFonts w:ascii="Times New Roman" w:hAnsi="Times New Roman" w:cs="Times New Roman"/>
          <w:color w:val="000000" w:themeColor="text1"/>
          <w:sz w:val="24"/>
          <w:szCs w:val="24"/>
          <w:lang w:val="en-GB"/>
        </w:rPr>
        <w:t>bbmle</w:t>
      </w:r>
      <w:proofErr w:type="spellEnd"/>
      <w:r w:rsidR="00247C24">
        <w:rPr>
          <w:rFonts w:ascii="Times New Roman" w:hAnsi="Times New Roman" w:cs="Times New Roman"/>
          <w:color w:val="000000" w:themeColor="text1"/>
          <w:sz w:val="24"/>
          <w:szCs w:val="24"/>
          <w:lang w:val="en-GB"/>
        </w:rPr>
        <w:t xml:space="preserve">' package (). </w:t>
      </w:r>
      <w:r w:rsidR="00B80796">
        <w:rPr>
          <w:rFonts w:ascii="Times New Roman" w:hAnsi="Times New Roman" w:cs="Times New Roman"/>
          <w:color w:val="000000" w:themeColor="text1"/>
          <w:sz w:val="24"/>
          <w:szCs w:val="24"/>
          <w:lang w:val="en-GB"/>
        </w:rPr>
        <w:t>Figures were made using the 'ggplot2' package ().</w:t>
      </w:r>
      <w:r w:rsidR="00A17614">
        <w:rPr>
          <w:rFonts w:ascii="Times New Roman" w:hAnsi="Times New Roman" w:cs="Times New Roman"/>
          <w:color w:val="000000" w:themeColor="text1"/>
          <w:sz w:val="24"/>
          <w:szCs w:val="24"/>
          <w:lang w:val="en-GB"/>
        </w:rPr>
        <w:t xml:space="preserve"> [potential additions:</w:t>
      </w:r>
      <w:r w:rsidR="0089414D">
        <w:rPr>
          <w:rFonts w:ascii="Times New Roman" w:hAnsi="Times New Roman" w:cs="Times New Roman"/>
          <w:color w:val="000000" w:themeColor="text1"/>
          <w:sz w:val="24"/>
          <w:szCs w:val="24"/>
          <w:lang w:val="en-GB"/>
        </w:rPr>
        <w:t xml:space="preserve"> '</w:t>
      </w:r>
      <w:proofErr w:type="spellStart"/>
      <w:r w:rsidR="0089414D">
        <w:rPr>
          <w:rFonts w:ascii="Times New Roman" w:hAnsi="Times New Roman" w:cs="Times New Roman"/>
          <w:color w:val="000000" w:themeColor="text1"/>
          <w:sz w:val="24"/>
          <w:szCs w:val="24"/>
          <w:lang w:val="en-GB"/>
        </w:rPr>
        <w:t>GGally</w:t>
      </w:r>
      <w:proofErr w:type="spellEnd"/>
      <w:r w:rsidR="0089414D">
        <w:rPr>
          <w:rFonts w:ascii="Times New Roman" w:hAnsi="Times New Roman" w:cs="Times New Roman"/>
          <w:color w:val="000000" w:themeColor="text1"/>
          <w:sz w:val="24"/>
          <w:szCs w:val="24"/>
          <w:lang w:val="en-GB"/>
        </w:rPr>
        <w:t>' for checking correlations between traits,</w:t>
      </w:r>
      <w:r w:rsidR="00A17614">
        <w:rPr>
          <w:rFonts w:ascii="Times New Roman" w:hAnsi="Times New Roman" w:cs="Times New Roman"/>
          <w:color w:val="000000" w:themeColor="text1"/>
          <w:sz w:val="24"/>
          <w:szCs w:val="24"/>
          <w:lang w:val="en-GB"/>
        </w:rPr>
        <w:t xml:space="preserve"> '</w:t>
      </w:r>
      <w:proofErr w:type="spellStart"/>
      <w:r w:rsidR="00A17614">
        <w:rPr>
          <w:rFonts w:ascii="Times New Roman" w:hAnsi="Times New Roman" w:cs="Times New Roman"/>
          <w:color w:val="000000" w:themeColor="text1"/>
          <w:sz w:val="24"/>
          <w:szCs w:val="24"/>
          <w:lang w:val="en-GB"/>
        </w:rPr>
        <w:t>gtsummary</w:t>
      </w:r>
      <w:proofErr w:type="spellEnd"/>
      <w:r w:rsidR="00A17614">
        <w:rPr>
          <w:rFonts w:ascii="Times New Roman" w:hAnsi="Times New Roman" w:cs="Times New Roman"/>
          <w:color w:val="000000" w:themeColor="text1"/>
          <w:sz w:val="24"/>
          <w:szCs w:val="24"/>
          <w:lang w:val="en-GB"/>
        </w:rPr>
        <w:t>' for pretty tables from R markdown, '</w:t>
      </w:r>
      <w:proofErr w:type="spellStart"/>
      <w:proofErr w:type="gramStart"/>
      <w:r w:rsidR="00A17614">
        <w:rPr>
          <w:rFonts w:ascii="Times New Roman" w:hAnsi="Times New Roman" w:cs="Times New Roman"/>
          <w:color w:val="000000" w:themeColor="text1"/>
          <w:sz w:val="24"/>
          <w:szCs w:val="24"/>
          <w:lang w:val="en-GB"/>
        </w:rPr>
        <w:t>broom.mixed</w:t>
      </w:r>
      <w:proofErr w:type="spellEnd"/>
      <w:proofErr w:type="gramEnd"/>
      <w:r w:rsidR="00A17614">
        <w:rPr>
          <w:rFonts w:ascii="Times New Roman" w:hAnsi="Times New Roman" w:cs="Times New Roman"/>
          <w:color w:val="000000" w:themeColor="text1"/>
          <w:sz w:val="24"/>
          <w:szCs w:val="24"/>
          <w:lang w:val="en-GB"/>
        </w:rPr>
        <w:t xml:space="preserve">' for getting </w:t>
      </w:r>
      <w:proofErr w:type="spellStart"/>
      <w:r w:rsidR="00A17614">
        <w:rPr>
          <w:rFonts w:ascii="Times New Roman" w:hAnsi="Times New Roman" w:cs="Times New Roman"/>
          <w:color w:val="000000" w:themeColor="text1"/>
          <w:sz w:val="24"/>
          <w:szCs w:val="24"/>
          <w:lang w:val="en-GB"/>
        </w:rPr>
        <w:t>glmmTMB</w:t>
      </w:r>
      <w:proofErr w:type="spellEnd"/>
      <w:r w:rsidR="00A17614">
        <w:rPr>
          <w:rFonts w:ascii="Times New Roman" w:hAnsi="Times New Roman" w:cs="Times New Roman"/>
          <w:color w:val="000000" w:themeColor="text1"/>
          <w:sz w:val="24"/>
          <w:szCs w:val="24"/>
          <w:lang w:val="en-GB"/>
        </w:rPr>
        <w:t xml:space="preserve"> outputs into the form needed for those pretty tables</w:t>
      </w:r>
      <w:r w:rsidR="00503B25">
        <w:rPr>
          <w:rFonts w:ascii="Times New Roman" w:hAnsi="Times New Roman" w:cs="Times New Roman"/>
          <w:color w:val="000000" w:themeColor="text1"/>
          <w:sz w:val="24"/>
          <w:szCs w:val="24"/>
          <w:lang w:val="en-GB"/>
        </w:rPr>
        <w:t xml:space="preserve">, still needs </w:t>
      </w:r>
      <w:r w:rsidR="00A64DF3">
        <w:rPr>
          <w:rFonts w:ascii="Times New Roman" w:hAnsi="Times New Roman" w:cs="Times New Roman"/>
          <w:color w:val="000000" w:themeColor="text1"/>
          <w:sz w:val="24"/>
          <w:szCs w:val="24"/>
          <w:lang w:val="en-GB"/>
        </w:rPr>
        <w:t>package info</w:t>
      </w:r>
      <w:r w:rsidR="00503B25">
        <w:rPr>
          <w:rFonts w:ascii="Times New Roman" w:hAnsi="Times New Roman" w:cs="Times New Roman"/>
          <w:color w:val="000000" w:themeColor="text1"/>
          <w:sz w:val="24"/>
          <w:szCs w:val="24"/>
          <w:lang w:val="en-GB"/>
        </w:rPr>
        <w:t xml:space="preserve"> for the survival analyses</w:t>
      </w:r>
      <w:r w:rsidR="00A17614">
        <w:rPr>
          <w:rFonts w:ascii="Times New Roman" w:hAnsi="Times New Roman" w:cs="Times New Roman"/>
          <w:color w:val="000000" w:themeColor="text1"/>
          <w:sz w:val="24"/>
          <w:szCs w:val="24"/>
          <w:lang w:val="en-GB"/>
        </w:rPr>
        <w:t>]</w:t>
      </w:r>
    </w:p>
    <w:p w14:paraId="44FD8731"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Results</w:t>
      </w:r>
    </w:p>
    <w:p w14:paraId="4D383B84" w14:textId="77777777" w:rsidR="00B3214F" w:rsidRDefault="00B3214F" w:rsidP="005820A2">
      <w:pPr>
        <w:spacing w:line="480" w:lineRule="auto"/>
        <w:rPr>
          <w:rFonts w:ascii="Times New Roman" w:hAnsi="Times New Roman" w:cs="Times New Roman"/>
          <w:b/>
          <w:bCs/>
          <w:color w:val="000000" w:themeColor="text1"/>
          <w:sz w:val="24"/>
          <w:szCs w:val="24"/>
          <w:lang w:val="en-GB"/>
        </w:rPr>
      </w:pPr>
    </w:p>
    <w:p w14:paraId="01501332"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Discussion</w:t>
      </w:r>
    </w:p>
    <w:p w14:paraId="77FD0947" w14:textId="77777777" w:rsidR="00B3214F" w:rsidRDefault="00B3214F" w:rsidP="005820A2">
      <w:pPr>
        <w:spacing w:line="480" w:lineRule="auto"/>
        <w:rPr>
          <w:rFonts w:ascii="Times New Roman" w:hAnsi="Times New Roman" w:cs="Times New Roman"/>
          <w:b/>
          <w:bCs/>
          <w:color w:val="000000" w:themeColor="text1"/>
          <w:sz w:val="24"/>
          <w:szCs w:val="24"/>
          <w:lang w:val="en-GB"/>
        </w:rPr>
      </w:pPr>
    </w:p>
    <w:p w14:paraId="4159D7C3"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lastRenderedPageBreak/>
        <w:t>Tables</w:t>
      </w:r>
    </w:p>
    <w:p w14:paraId="2EB739AB" w14:textId="77777777" w:rsidR="00B3214F" w:rsidRDefault="00B3214F" w:rsidP="005820A2">
      <w:pPr>
        <w:spacing w:line="480" w:lineRule="auto"/>
        <w:rPr>
          <w:rFonts w:ascii="Times New Roman" w:hAnsi="Times New Roman" w:cs="Times New Roman"/>
          <w:b/>
          <w:bCs/>
          <w:color w:val="000000" w:themeColor="text1"/>
          <w:sz w:val="24"/>
          <w:szCs w:val="24"/>
          <w:lang w:val="en-GB"/>
        </w:rPr>
      </w:pPr>
    </w:p>
    <w:p w14:paraId="462C2931" w14:textId="77777777" w:rsidR="00B3214F" w:rsidRDefault="00B3214F"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Figures</w:t>
      </w:r>
    </w:p>
    <w:p w14:paraId="27350F00" w14:textId="77777777" w:rsidR="00B3214F" w:rsidRDefault="00B3214F" w:rsidP="005820A2">
      <w:pPr>
        <w:spacing w:line="480" w:lineRule="auto"/>
        <w:rPr>
          <w:rFonts w:ascii="Times New Roman" w:hAnsi="Times New Roman" w:cs="Times New Roman"/>
          <w:b/>
          <w:bCs/>
          <w:color w:val="000000" w:themeColor="text1"/>
          <w:sz w:val="24"/>
          <w:szCs w:val="24"/>
          <w:lang w:val="en-GB"/>
        </w:rPr>
      </w:pPr>
    </w:p>
    <w:p w14:paraId="398D3071" w14:textId="77777777" w:rsidR="005820A2" w:rsidRDefault="005820A2" w:rsidP="005820A2">
      <w:pPr>
        <w:spacing w:line="480" w:lineRule="auto"/>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Acknowledgements</w:t>
      </w:r>
    </w:p>
    <w:p w14:paraId="788836CA" w14:textId="77777777" w:rsidR="005820A2" w:rsidRDefault="005820A2" w:rsidP="005820A2">
      <w:pPr>
        <w:spacing w:line="480" w:lineRule="auto"/>
        <w:rPr>
          <w:rFonts w:ascii="Times New Roman" w:hAnsi="Times New Roman" w:cs="Times New Roman"/>
          <w:color w:val="000000" w:themeColor="text1"/>
          <w:sz w:val="24"/>
          <w:szCs w:val="24"/>
          <w:lang w:val="en-GB"/>
        </w:rPr>
      </w:pPr>
      <w:r>
        <w:rPr>
          <w:rFonts w:ascii="Times New Roman" w:hAnsi="Times New Roman" w:cs="Times New Roman"/>
          <w:b/>
          <w:bCs/>
          <w:color w:val="000000" w:themeColor="text1"/>
          <w:sz w:val="24"/>
          <w:szCs w:val="24"/>
          <w:lang w:val="en-GB"/>
        </w:rPr>
        <w:t>Data and code archiving</w:t>
      </w:r>
    </w:p>
    <w:p w14:paraId="1CAAD820" w14:textId="77777777" w:rsidR="005820A2" w:rsidRDefault="005820A2" w:rsidP="005820A2">
      <w:r>
        <w:rPr>
          <w:rFonts w:ascii="Times New Roman" w:hAnsi="Times New Roman" w:cs="Times New Roman"/>
          <w:color w:val="000000" w:themeColor="text1"/>
          <w:sz w:val="24"/>
          <w:szCs w:val="24"/>
          <w:lang w:val="en-GB"/>
        </w:rPr>
        <w:t xml:space="preserve">We intend to archive our data and code in a permanent </w:t>
      </w:r>
      <w:proofErr w:type="spellStart"/>
      <w:r>
        <w:rPr>
          <w:rFonts w:ascii="Times New Roman" w:hAnsi="Times New Roman" w:cs="Times New Roman"/>
          <w:color w:val="000000" w:themeColor="text1"/>
          <w:sz w:val="24"/>
          <w:szCs w:val="24"/>
          <w:lang w:val="en-GB"/>
        </w:rPr>
        <w:t>Figshare</w:t>
      </w:r>
      <w:proofErr w:type="spellEnd"/>
      <w:r>
        <w:rPr>
          <w:rFonts w:ascii="Times New Roman" w:hAnsi="Times New Roman" w:cs="Times New Roman"/>
          <w:color w:val="000000" w:themeColor="text1"/>
          <w:sz w:val="24"/>
          <w:szCs w:val="24"/>
          <w:lang w:val="en-GB"/>
        </w:rPr>
        <w:t xml:space="preserve"> repository after acceptance</w:t>
      </w:r>
    </w:p>
    <w:p w14:paraId="6131F719" w14:textId="77777777" w:rsidR="0055689F" w:rsidRDefault="0055689F"/>
    <w:sectPr w:rsidR="0055689F" w:rsidSect="00E908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ssen, Maria-Theresa" w:date="2020-10-01T15:17:00Z" w:initials="JM">
    <w:p w14:paraId="2921EAF1" w14:textId="0F0C8064" w:rsidR="00E90897" w:rsidRDefault="00E90897">
      <w:pPr>
        <w:pStyle w:val="CommentText"/>
      </w:pPr>
      <w:r>
        <w:rPr>
          <w:rStyle w:val="CommentReference"/>
        </w:rPr>
        <w:annotationRef/>
      </w:r>
      <w:r>
        <w:t>Not carthusianorum?</w:t>
      </w:r>
      <w:bookmarkStart w:id="3" w:name="_GoBack"/>
      <w:bookmarkEnd w:id="3"/>
    </w:p>
  </w:comment>
  <w:comment w:id="4" w:author="Jessen, Maria-Theresa" w:date="2020-10-01T14:11:00Z" w:initials="JM">
    <w:p w14:paraId="3ECDBD09" w14:textId="3A31D032" w:rsidR="008A38BD" w:rsidRDefault="008A38BD">
      <w:pPr>
        <w:pStyle w:val="CommentText"/>
      </w:pPr>
      <w:r>
        <w:rPr>
          <w:rStyle w:val="CommentReference"/>
        </w:rPr>
        <w:annotationRef/>
      </w:r>
      <w:r>
        <w:t>Not album???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1EAF1" w15:done="0"/>
  <w15:commentEx w15:paraId="3ECDBD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1EAF1" w16cid:durableId="23207177"/>
  <w16cid:commentId w16cid:paraId="3ECDBD09" w16cid:durableId="232062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n, Maria-Theresa">
    <w15:presenceInfo w15:providerId="AD" w15:userId="S-1-5-21-3363705533-3530461373-289186524-6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9F"/>
    <w:rsid w:val="00036F5F"/>
    <w:rsid w:val="000D22F8"/>
    <w:rsid w:val="00152251"/>
    <w:rsid w:val="00176E6B"/>
    <w:rsid w:val="001D4F7E"/>
    <w:rsid w:val="00216589"/>
    <w:rsid w:val="00243F98"/>
    <w:rsid w:val="00247C24"/>
    <w:rsid w:val="002C1E4D"/>
    <w:rsid w:val="002D7CDA"/>
    <w:rsid w:val="002F0429"/>
    <w:rsid w:val="00305CA9"/>
    <w:rsid w:val="00330B27"/>
    <w:rsid w:val="00333A47"/>
    <w:rsid w:val="0036647D"/>
    <w:rsid w:val="003C11AA"/>
    <w:rsid w:val="003D0D37"/>
    <w:rsid w:val="00413630"/>
    <w:rsid w:val="00436ECA"/>
    <w:rsid w:val="00486E20"/>
    <w:rsid w:val="004B69B6"/>
    <w:rsid w:val="004C535C"/>
    <w:rsid w:val="004D3600"/>
    <w:rsid w:val="004F5942"/>
    <w:rsid w:val="00503B25"/>
    <w:rsid w:val="0055689F"/>
    <w:rsid w:val="00580A07"/>
    <w:rsid w:val="005820A2"/>
    <w:rsid w:val="00595706"/>
    <w:rsid w:val="005B2FD8"/>
    <w:rsid w:val="005D1975"/>
    <w:rsid w:val="005E7450"/>
    <w:rsid w:val="006339ED"/>
    <w:rsid w:val="006676B0"/>
    <w:rsid w:val="00696BD3"/>
    <w:rsid w:val="00702940"/>
    <w:rsid w:val="007502ED"/>
    <w:rsid w:val="0079066B"/>
    <w:rsid w:val="00883A79"/>
    <w:rsid w:val="0089414D"/>
    <w:rsid w:val="008A38BD"/>
    <w:rsid w:val="0093497E"/>
    <w:rsid w:val="00943C89"/>
    <w:rsid w:val="0096402E"/>
    <w:rsid w:val="00983577"/>
    <w:rsid w:val="00A17614"/>
    <w:rsid w:val="00A64DF3"/>
    <w:rsid w:val="00AB4DE2"/>
    <w:rsid w:val="00B3214F"/>
    <w:rsid w:val="00B74B85"/>
    <w:rsid w:val="00B80796"/>
    <w:rsid w:val="00BA1A3B"/>
    <w:rsid w:val="00C0146B"/>
    <w:rsid w:val="00C21A9B"/>
    <w:rsid w:val="00C30509"/>
    <w:rsid w:val="00C41F1E"/>
    <w:rsid w:val="00CC30E1"/>
    <w:rsid w:val="00CD6574"/>
    <w:rsid w:val="00D41DEE"/>
    <w:rsid w:val="00D556EF"/>
    <w:rsid w:val="00DA56A4"/>
    <w:rsid w:val="00DA7FC3"/>
    <w:rsid w:val="00DC5407"/>
    <w:rsid w:val="00E35044"/>
    <w:rsid w:val="00E90897"/>
    <w:rsid w:val="00EC1877"/>
    <w:rsid w:val="00ED7187"/>
    <w:rsid w:val="00ED72B9"/>
    <w:rsid w:val="00EE6022"/>
    <w:rsid w:val="00EE6795"/>
    <w:rsid w:val="00EF08D7"/>
    <w:rsid w:val="00F311D0"/>
    <w:rsid w:val="00F512B5"/>
    <w:rsid w:val="00F73D54"/>
    <w:rsid w:val="00FA585D"/>
    <w:rsid w:val="00FF57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5C19"/>
  <w15:chartTrackingRefBased/>
  <w15:docId w15:val="{3E7F926C-C29C-1146-9E9A-37742A3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A2"/>
    <w:pPr>
      <w:spacing w:line="276" w:lineRule="auto"/>
    </w:pPr>
    <w:rPr>
      <w:rFonts w:ascii="Arial" w:eastAsia="Arial" w:hAnsi="Arial" w:cs="Arial"/>
      <w:sz w:val="22"/>
      <w:szCs w:val="22"/>
      <w:lang w:val="en" w:bidi="ar-SA"/>
    </w:rPr>
  </w:style>
  <w:style w:type="paragraph" w:styleId="Heading2">
    <w:name w:val="heading 2"/>
    <w:basedOn w:val="Normal"/>
    <w:next w:val="Normal"/>
    <w:link w:val="Heading2Char"/>
    <w:uiPriority w:val="9"/>
    <w:unhideWhenUsed/>
    <w:qFormat/>
    <w:rsid w:val="00E908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9B6"/>
    <w:rPr>
      <w:sz w:val="16"/>
      <w:szCs w:val="16"/>
    </w:rPr>
  </w:style>
  <w:style w:type="paragraph" w:styleId="CommentText">
    <w:name w:val="annotation text"/>
    <w:basedOn w:val="Normal"/>
    <w:link w:val="CommentTextChar"/>
    <w:uiPriority w:val="99"/>
    <w:semiHidden/>
    <w:unhideWhenUsed/>
    <w:rsid w:val="004B69B6"/>
    <w:pPr>
      <w:spacing w:line="240" w:lineRule="auto"/>
    </w:pPr>
    <w:rPr>
      <w:sz w:val="20"/>
      <w:szCs w:val="20"/>
    </w:rPr>
  </w:style>
  <w:style w:type="character" w:customStyle="1" w:styleId="CommentTextChar">
    <w:name w:val="Comment Text Char"/>
    <w:basedOn w:val="DefaultParagraphFont"/>
    <w:link w:val="CommentText"/>
    <w:uiPriority w:val="99"/>
    <w:semiHidden/>
    <w:rsid w:val="004B69B6"/>
    <w:rPr>
      <w:rFonts w:ascii="Arial" w:eastAsia="Arial" w:hAnsi="Arial" w:cs="Arial"/>
      <w:sz w:val="20"/>
      <w:szCs w:val="20"/>
      <w:lang w:val="en" w:bidi="ar-SA"/>
    </w:rPr>
  </w:style>
  <w:style w:type="paragraph" w:styleId="CommentSubject">
    <w:name w:val="annotation subject"/>
    <w:basedOn w:val="CommentText"/>
    <w:next w:val="CommentText"/>
    <w:link w:val="CommentSubjectChar"/>
    <w:uiPriority w:val="99"/>
    <w:semiHidden/>
    <w:unhideWhenUsed/>
    <w:rsid w:val="004B69B6"/>
    <w:rPr>
      <w:b/>
      <w:bCs/>
    </w:rPr>
  </w:style>
  <w:style w:type="character" w:customStyle="1" w:styleId="CommentSubjectChar">
    <w:name w:val="Comment Subject Char"/>
    <w:basedOn w:val="CommentTextChar"/>
    <w:link w:val="CommentSubject"/>
    <w:uiPriority w:val="99"/>
    <w:semiHidden/>
    <w:rsid w:val="004B69B6"/>
    <w:rPr>
      <w:rFonts w:ascii="Arial" w:eastAsia="Arial" w:hAnsi="Arial" w:cs="Arial"/>
      <w:b/>
      <w:bCs/>
      <w:sz w:val="20"/>
      <w:szCs w:val="20"/>
      <w:lang w:val="en" w:bidi="ar-SA"/>
    </w:rPr>
  </w:style>
  <w:style w:type="paragraph" w:styleId="BalloonText">
    <w:name w:val="Balloon Text"/>
    <w:basedOn w:val="Normal"/>
    <w:link w:val="BalloonTextChar"/>
    <w:uiPriority w:val="99"/>
    <w:semiHidden/>
    <w:unhideWhenUsed/>
    <w:rsid w:val="004B69B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69B6"/>
    <w:rPr>
      <w:rFonts w:ascii="Times New Roman" w:eastAsia="Arial" w:hAnsi="Times New Roman" w:cs="Times New Roman"/>
      <w:sz w:val="18"/>
      <w:szCs w:val="18"/>
      <w:lang w:val="en" w:bidi="ar-SA"/>
    </w:rPr>
  </w:style>
  <w:style w:type="character" w:styleId="LineNumber">
    <w:name w:val="line number"/>
    <w:basedOn w:val="DefaultParagraphFont"/>
    <w:uiPriority w:val="99"/>
    <w:semiHidden/>
    <w:unhideWhenUsed/>
    <w:rsid w:val="00ED72B9"/>
  </w:style>
  <w:style w:type="character" w:customStyle="1" w:styleId="Heading2Char">
    <w:name w:val="Heading 2 Char"/>
    <w:basedOn w:val="DefaultParagraphFont"/>
    <w:link w:val="Heading2"/>
    <w:uiPriority w:val="9"/>
    <w:rsid w:val="00E90897"/>
    <w:rPr>
      <w:rFonts w:asciiTheme="majorHAnsi" w:eastAsiaTheme="majorEastAsia" w:hAnsiTheme="majorHAnsi" w:cstheme="majorBidi"/>
      <w:color w:val="2F5496" w:themeColor="accent1" w:themeShade="BF"/>
      <w:sz w:val="26"/>
      <w:szCs w:val="26"/>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A99B-9DE3-424E-BE9C-8E5B2AA2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Werner</dc:creator>
  <cp:keywords/>
  <dc:description/>
  <cp:lastModifiedBy>Jessen, Maria-Theresa</cp:lastModifiedBy>
  <cp:revision>2</cp:revision>
  <dcterms:created xsi:type="dcterms:W3CDTF">2020-10-01T13:20:00Z</dcterms:created>
  <dcterms:modified xsi:type="dcterms:W3CDTF">2020-10-01T13:20:00Z</dcterms:modified>
</cp:coreProperties>
</file>